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94D9" w14:textId="6155097B" w:rsidR="00856004" w:rsidRDefault="002B6737">
      <w:pPr>
        <w:rPr>
          <w:b/>
          <w:sz w:val="20"/>
        </w:rPr>
      </w:pPr>
      <w:r w:rsidRPr="0055721F">
        <w:rPr>
          <w:rFonts w:hint="eastAsia"/>
          <w:b/>
          <w:sz w:val="32"/>
        </w:rPr>
        <w:t>フックショット2D</w:t>
      </w:r>
      <w:r w:rsidR="00A2388A" w:rsidRPr="0055721F">
        <w:rPr>
          <w:rFonts w:hint="eastAsia"/>
          <w:b/>
          <w:sz w:val="32"/>
        </w:rPr>
        <w:t>横スクロール</w:t>
      </w:r>
      <w:r w:rsidRPr="0055721F">
        <w:rPr>
          <w:rFonts w:hint="eastAsia"/>
          <w:b/>
          <w:sz w:val="32"/>
        </w:rPr>
        <w:t>アクション</w:t>
      </w:r>
      <w:r w:rsidR="0055721F">
        <w:rPr>
          <w:rFonts w:hint="eastAsia"/>
          <w:b/>
          <w:sz w:val="32"/>
        </w:rPr>
        <w:t>（仮）</w:t>
      </w:r>
      <w:r w:rsidR="003A5799">
        <w:rPr>
          <w:rFonts w:hint="eastAsia"/>
          <w:b/>
          <w:sz w:val="32"/>
        </w:rPr>
        <w:t xml:space="preserve">　</w:t>
      </w:r>
    </w:p>
    <w:p w14:paraId="2D67BA26" w14:textId="2CC87199" w:rsidR="003A5799" w:rsidRPr="003A5799" w:rsidRDefault="003A5799">
      <w:pPr>
        <w:rPr>
          <w:sz w:val="22"/>
        </w:rPr>
      </w:pPr>
      <w:r>
        <w:rPr>
          <w:rFonts w:hint="eastAsia"/>
          <w:sz w:val="20"/>
        </w:rPr>
        <w:tab/>
      </w:r>
      <w:r>
        <w:rPr>
          <w:rFonts w:hint="eastAsia"/>
          <w:sz w:val="20"/>
        </w:rPr>
        <w:tab/>
      </w:r>
      <w:r>
        <w:rPr>
          <w:rFonts w:hint="eastAsia"/>
          <w:sz w:val="20"/>
        </w:rPr>
        <w:tab/>
      </w:r>
      <w:r>
        <w:rPr>
          <w:sz w:val="20"/>
        </w:rPr>
        <w:tab/>
      </w:r>
      <w:r>
        <w:rPr>
          <w:sz w:val="20"/>
        </w:rPr>
        <w:tab/>
      </w:r>
      <w:r>
        <w:rPr>
          <w:sz w:val="20"/>
        </w:rPr>
        <w:tab/>
      </w:r>
      <w:r w:rsidRPr="003A5799">
        <w:rPr>
          <w:rFonts w:hint="eastAsia"/>
          <w:sz w:val="22"/>
        </w:rPr>
        <w:t>スマホ・タブレット向け　　ジャンル：２Ｄアクション</w:t>
      </w:r>
    </w:p>
    <w:p w14:paraId="7407BE69" w14:textId="76C63838" w:rsidR="002B6737" w:rsidRDefault="002B6737">
      <w:r>
        <w:rPr>
          <w:rFonts w:hint="eastAsia"/>
        </w:rPr>
        <w:t>敵にフックショットを当てて</w:t>
      </w:r>
      <w:r w:rsidR="009E0FA5">
        <w:rPr>
          <w:rFonts w:hint="eastAsia"/>
        </w:rPr>
        <w:t>先に進む。敵にはフックショットが引っ掛かる</w:t>
      </w:r>
    </w:p>
    <w:p w14:paraId="44EE0829" w14:textId="2FE45FB3" w:rsidR="00352334" w:rsidRDefault="00D377EB">
      <w:r>
        <w:rPr>
          <w:rFonts w:hint="eastAsia"/>
        </w:rPr>
        <w:t>敵の種類が複数あり､それぞれ</w:t>
      </w:r>
      <w:r w:rsidR="00352334">
        <w:rPr>
          <w:rFonts w:hint="eastAsia"/>
        </w:rPr>
        <w:t>打たれたときのリアクションが違う</w:t>
      </w:r>
    </w:p>
    <w:p w14:paraId="3F4BF869" w14:textId="43A3794B" w:rsidR="004709FE" w:rsidRDefault="003A5799">
      <w:r>
        <w:rPr>
          <w:rFonts w:hint="eastAsia"/>
        </w:rPr>
        <w:t>主人公は地面に降りた場合、右方向（正方向）へ常に歩き続ける</w:t>
      </w:r>
    </w:p>
    <w:p w14:paraId="4E0C5512" w14:textId="136D5065" w:rsidR="004709FE" w:rsidRDefault="00352334">
      <w:r>
        <w:rPr>
          <w:rFonts w:hint="eastAsia"/>
        </w:rPr>
        <w:t>これらの敵を倒しながら、障害物を避けてゴールを目指す2D</w:t>
      </w:r>
      <w:r w:rsidR="003A5799">
        <w:rPr>
          <w:rFonts w:hint="eastAsia"/>
        </w:rPr>
        <w:t>横</w:t>
      </w:r>
      <w:r w:rsidR="0055721F">
        <w:rPr>
          <w:rFonts w:hint="eastAsia"/>
        </w:rPr>
        <w:t>スクロール</w:t>
      </w:r>
      <w:r>
        <w:rPr>
          <w:rFonts w:hint="eastAsia"/>
        </w:rPr>
        <w:t>アクション</w:t>
      </w:r>
      <w:r w:rsidR="0055721F">
        <w:rPr>
          <w:rFonts w:hint="eastAsia"/>
        </w:rPr>
        <w:t>（主人公が上下にいどうした場合には縦スクロールもする）</w:t>
      </w:r>
    </w:p>
    <w:p w14:paraId="63B1E040" w14:textId="09963739" w:rsidR="003A5799" w:rsidRDefault="00310C7E">
      <w:r>
        <w:rPr>
          <w:rFonts w:hint="eastAsia"/>
        </w:rPr>
        <w:t>●アピールポイン</w:t>
      </w:r>
    </w:p>
    <w:p w14:paraId="7A74E6FD" w14:textId="369FCA76" w:rsidR="003A5799" w:rsidRDefault="003A5799">
      <w:r>
        <w:rPr>
          <w:rFonts w:hint="eastAsia"/>
        </w:rPr>
        <w:t>・ありそうで中々存在しない“フックショット”アクションゲーム</w:t>
      </w:r>
    </w:p>
    <w:p w14:paraId="39103B85" w14:textId="25775B2A" w:rsidR="003A5799" w:rsidRDefault="003A5799">
      <w:r>
        <w:rPr>
          <w:rFonts w:hint="eastAsia"/>
        </w:rPr>
        <w:t>・移動は全自動。スマートフォン・タブレットに最適な「目標物をタップ」操作だけで楽しめる横スクロールアクション</w:t>
      </w:r>
    </w:p>
    <w:p w14:paraId="6EF12928" w14:textId="3ED95E06" w:rsidR="003A5799" w:rsidRPr="003A5799" w:rsidRDefault="003A5799">
      <w:r>
        <w:rPr>
          <w:rFonts w:hint="eastAsia"/>
        </w:rPr>
        <w:t>・敵の多彩なリアクションでフックショットによる多彩なアクション展開が発展する</w:t>
      </w:r>
    </w:p>
    <w:p w14:paraId="4C675D11" w14:textId="0A5268A6" w:rsidR="000A6654" w:rsidRDefault="0055721F">
      <w:r>
        <w:rPr>
          <w:rFonts w:hint="eastAsia"/>
          <w:noProof/>
        </w:rPr>
        <mc:AlternateContent>
          <mc:Choice Requires="wps">
            <w:drawing>
              <wp:anchor distT="0" distB="0" distL="114300" distR="114300" simplePos="0" relativeHeight="251658353" behindDoc="0" locked="0" layoutInCell="1" allowOverlap="1" wp14:anchorId="023716E1" wp14:editId="4589ACC7">
                <wp:simplePos x="0" y="0"/>
                <wp:positionH relativeFrom="column">
                  <wp:posOffset>1238250</wp:posOffset>
                </wp:positionH>
                <wp:positionV relativeFrom="paragraph">
                  <wp:posOffset>485775</wp:posOffset>
                </wp:positionV>
                <wp:extent cx="1047750" cy="118111"/>
                <wp:effectExtent l="0" t="0" r="19050" b="34290"/>
                <wp:wrapNone/>
                <wp:docPr id="281" name="直線矢印コネクタ 281"/>
                <wp:cNvGraphicFramePr/>
                <a:graphic xmlns:a="http://schemas.openxmlformats.org/drawingml/2006/main">
                  <a:graphicData uri="http://schemas.microsoft.com/office/word/2010/wordprocessingShape">
                    <wps:wsp>
                      <wps:cNvCnPr/>
                      <wps:spPr>
                        <a:xfrm flipH="1">
                          <a:off x="0" y="0"/>
                          <a:ext cx="1047750" cy="11811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D6223" id="_x0000_t32" coordsize="21600,21600" o:spt="32" o:oned="t" path="m,l21600,21600e" filled="f">
                <v:path arrowok="t" fillok="f" o:connecttype="none"/>
                <o:lock v:ext="edit" shapetype="t"/>
              </v:shapetype>
              <v:shape id="直線矢印コネクタ 281" o:spid="_x0000_s1026" type="#_x0000_t32" style="position:absolute;left:0;text-align:left;margin-left:97.5pt;margin-top:38.25pt;width:82.5pt;height:9.3pt;flip:x;z-index:2516583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" strokecolor="black [3200]">
                <v:stroke dashstyle="dash"/>
              </v:shape>
            </w:pict>
          </mc:Fallback>
        </mc:AlternateContent>
      </w:r>
      <w:r>
        <w:rPr>
          <w:rFonts w:hint="eastAsia"/>
          <w:noProof/>
        </w:rPr>
        <mc:AlternateContent>
          <mc:Choice Requires="wps">
            <w:drawing>
              <wp:anchor distT="0" distB="0" distL="114300" distR="114300" simplePos="0" relativeHeight="251658354" behindDoc="0" locked="0" layoutInCell="1" allowOverlap="1" wp14:anchorId="3546BA09" wp14:editId="400D745F">
                <wp:simplePos x="0" y="0"/>
                <wp:positionH relativeFrom="column">
                  <wp:posOffset>967740</wp:posOffset>
                </wp:positionH>
                <wp:positionV relativeFrom="paragraph">
                  <wp:posOffset>495935</wp:posOffset>
                </wp:positionV>
                <wp:extent cx="317840" cy="245626"/>
                <wp:effectExtent l="36195" t="1905" r="23495" b="42545"/>
                <wp:wrapNone/>
                <wp:docPr id="282" name="二等辺三角形 282"/>
                <wp:cNvGraphicFramePr/>
                <a:graphic xmlns:a="http://schemas.openxmlformats.org/drawingml/2006/main">
                  <a:graphicData uri="http://schemas.microsoft.com/office/word/2010/wordprocessingShape">
                    <wps:wsp>
                      <wps:cNvSpPr/>
                      <wps:spPr>
                        <a:xfrm rot="4966803">
                          <a:off x="0" y="0"/>
                          <a:ext cx="317840" cy="245626"/>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DA5A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82" o:spid="_x0000_s1026" type="#_x0000_t5" style="position:absolute;left:0;text-align:left;margin-left:76.2pt;margin-top:39.05pt;width:25.05pt;height:19.35pt;rotation:5425073fd;z-index:251658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1658352" behindDoc="0" locked="0" layoutInCell="1" allowOverlap="1" wp14:anchorId="58516AA0" wp14:editId="5A103057">
                <wp:simplePos x="0" y="0"/>
                <wp:positionH relativeFrom="margin">
                  <wp:align>right</wp:align>
                </wp:positionH>
                <wp:positionV relativeFrom="paragraph">
                  <wp:posOffset>1190625</wp:posOffset>
                </wp:positionV>
                <wp:extent cx="247650" cy="222885"/>
                <wp:effectExtent l="0" t="0" r="19050" b="24765"/>
                <wp:wrapNone/>
                <wp:docPr id="278" name="楕円 278"/>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C9F95"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16AA0" id="楕円 278" o:spid="_x0000_s1026" style="position:absolute;left:0;text-align:left;margin-left:-31.7pt;margin-top:93.75pt;width:19.5pt;height:17.55pt;rotation:180;flip:x;z-index:25165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" fillcolor="red" strokecolor="#1f3763 [1604]" strokeweight="1pt">
                <v:stroke joinstyle="miter"/>
                <v:textbox>
                  <w:txbxContent>
                    <w:p w14:paraId="77DC9F95" w14:textId="77777777" w:rsidR="009027AE" w:rsidRPr="003C7B93" w:rsidRDefault="009027AE" w:rsidP="0055721F">
                      <w:pPr>
                        <w:jc w:val="center"/>
                        <w:rPr>
                          <w:sz w:val="12"/>
                        </w:rPr>
                      </w:pPr>
                    </w:p>
                  </w:txbxContent>
                </v:textbox>
                <w10:wrap anchorx="margin"/>
              </v:oval>
            </w:pict>
          </mc:Fallback>
        </mc:AlternateContent>
      </w:r>
      <w:r>
        <w:rPr>
          <w:rFonts w:hint="eastAsia"/>
          <w:noProof/>
        </w:rPr>
        <mc:AlternateContent>
          <mc:Choice Requires="wps">
            <w:drawing>
              <wp:anchor distT="0" distB="0" distL="114300" distR="114300" simplePos="0" relativeHeight="251658351" behindDoc="0" locked="0" layoutInCell="1" allowOverlap="1" wp14:anchorId="06641F8E" wp14:editId="36A1CA5A">
                <wp:simplePos x="0" y="0"/>
                <wp:positionH relativeFrom="column">
                  <wp:posOffset>5419725</wp:posOffset>
                </wp:positionH>
                <wp:positionV relativeFrom="paragraph">
                  <wp:posOffset>577215</wp:posOffset>
                </wp:positionV>
                <wp:extent cx="247650" cy="222885"/>
                <wp:effectExtent l="0" t="0" r="19050" b="24765"/>
                <wp:wrapNone/>
                <wp:docPr id="277" name="楕円 277"/>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722D3"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41F8E" id="楕円 277" o:spid="_x0000_s1027" style="position:absolute;left:0;text-align:left;margin-left:426.75pt;margin-top:45.45pt;width:19.5pt;height:17.55pt;rotation:180;flip:x;z-index:251658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" fillcolor="red" strokecolor="#1f3763 [1604]" strokeweight="1pt">
                <v:stroke joinstyle="miter"/>
                <v:textbox>
                  <w:txbxContent>
                    <w:p w14:paraId="770722D3" w14:textId="77777777" w:rsidR="009027AE" w:rsidRPr="003C7B93" w:rsidRDefault="009027AE" w:rsidP="0055721F">
                      <w:pPr>
                        <w:jc w:val="center"/>
                        <w:rPr>
                          <w:sz w:val="12"/>
                        </w:rPr>
                      </w:pPr>
                    </w:p>
                  </w:txbxContent>
                </v:textbox>
              </v:oval>
            </w:pict>
          </mc:Fallback>
        </mc:AlternateContent>
      </w:r>
      <w:r>
        <w:rPr>
          <w:rFonts w:hint="eastAsia"/>
          <w:noProof/>
        </w:rPr>
        <mc:AlternateContent>
          <mc:Choice Requires="wps">
            <w:drawing>
              <wp:anchor distT="0" distB="0" distL="114300" distR="114300" simplePos="0" relativeHeight="251658350" behindDoc="0" locked="0" layoutInCell="1" allowOverlap="1" wp14:anchorId="0ADAEE68" wp14:editId="4BC59C39">
                <wp:simplePos x="0" y="0"/>
                <wp:positionH relativeFrom="column">
                  <wp:posOffset>4495800</wp:posOffset>
                </wp:positionH>
                <wp:positionV relativeFrom="paragraph">
                  <wp:posOffset>1000125</wp:posOffset>
                </wp:positionV>
                <wp:extent cx="247650" cy="222885"/>
                <wp:effectExtent l="0" t="0" r="19050" b="24765"/>
                <wp:wrapNone/>
                <wp:docPr id="276" name="楕円 276"/>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893893"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AEE68" id="楕円 276" o:spid="_x0000_s1028" style="position:absolute;left:0;text-align:left;margin-left:354pt;margin-top:78.75pt;width:19.5pt;height:17.55pt;rotation:180;flip:x;z-index:251658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" fillcolor="red" strokecolor="#1f3763 [1604]" strokeweight="1pt">
                <v:stroke joinstyle="miter"/>
                <v:textbox>
                  <w:txbxContent>
                    <w:p w14:paraId="67893893" w14:textId="77777777" w:rsidR="009027AE" w:rsidRPr="003C7B93" w:rsidRDefault="009027AE" w:rsidP="0055721F">
                      <w:pPr>
                        <w:jc w:val="center"/>
                        <w:rPr>
                          <w:sz w:val="12"/>
                        </w:rPr>
                      </w:pPr>
                    </w:p>
                  </w:txbxContent>
                </v:textbox>
              </v:oval>
            </w:pict>
          </mc:Fallback>
        </mc:AlternateContent>
      </w:r>
      <w:r>
        <w:rPr>
          <w:rFonts w:hint="eastAsia"/>
          <w:noProof/>
        </w:rPr>
        <mc:AlternateContent>
          <mc:Choice Requires="wps">
            <w:drawing>
              <wp:anchor distT="0" distB="0" distL="114300" distR="114300" simplePos="0" relativeHeight="251658349" behindDoc="0" locked="0" layoutInCell="1" allowOverlap="1" wp14:anchorId="6B67A43E" wp14:editId="0E18C6A4">
                <wp:simplePos x="0" y="0"/>
                <wp:positionH relativeFrom="column">
                  <wp:posOffset>3552825</wp:posOffset>
                </wp:positionH>
                <wp:positionV relativeFrom="paragraph">
                  <wp:posOffset>501015</wp:posOffset>
                </wp:positionV>
                <wp:extent cx="247650" cy="222885"/>
                <wp:effectExtent l="0" t="0" r="19050" b="24765"/>
                <wp:wrapNone/>
                <wp:docPr id="275" name="楕円 275"/>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C936D"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7A43E" id="楕円 275" o:spid="_x0000_s1029" style="position:absolute;left:0;text-align:left;margin-left:279.75pt;margin-top:39.45pt;width:19.5pt;height:17.55pt;rotation:180;flip:x;z-index:251658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" fillcolor="red" strokecolor="#1f3763 [1604]" strokeweight="1pt">
                <v:stroke joinstyle="miter"/>
                <v:textbox>
                  <w:txbxContent>
                    <w:p w14:paraId="1DBC936D" w14:textId="77777777" w:rsidR="009027AE" w:rsidRPr="003C7B93" w:rsidRDefault="009027AE" w:rsidP="0055721F">
                      <w:pPr>
                        <w:jc w:val="center"/>
                        <w:rPr>
                          <w:sz w:val="12"/>
                        </w:rPr>
                      </w:pPr>
                    </w:p>
                  </w:txbxContent>
                </v:textbox>
              </v:oval>
            </w:pict>
          </mc:Fallback>
        </mc:AlternateContent>
      </w:r>
      <w:r>
        <w:rPr>
          <w:rFonts w:hint="eastAsia"/>
          <w:noProof/>
        </w:rPr>
        <mc:AlternateContent>
          <mc:Choice Requires="wps">
            <w:drawing>
              <wp:anchor distT="0" distB="0" distL="114300" distR="114300" simplePos="0" relativeHeight="251658348" behindDoc="0" locked="0" layoutInCell="1" allowOverlap="1" wp14:anchorId="088A3BB7" wp14:editId="59048704">
                <wp:simplePos x="0" y="0"/>
                <wp:positionH relativeFrom="column">
                  <wp:posOffset>2933700</wp:posOffset>
                </wp:positionH>
                <wp:positionV relativeFrom="paragraph">
                  <wp:posOffset>1057275</wp:posOffset>
                </wp:positionV>
                <wp:extent cx="247650" cy="222885"/>
                <wp:effectExtent l="0" t="0" r="19050" b="24765"/>
                <wp:wrapNone/>
                <wp:docPr id="274" name="楕円 274"/>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8D0E8B" w14:textId="77777777" w:rsidR="009027AE" w:rsidRPr="003C7B93" w:rsidRDefault="009027AE" w:rsidP="0055721F">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A3BB7" id="楕円 274" o:spid="_x0000_s1030" style="position:absolute;left:0;text-align:left;margin-left:231pt;margin-top:83.25pt;width:19.5pt;height:17.55pt;rotation:180;flip:x;z-index:251658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" fillcolor="red" strokecolor="#1f3763 [1604]" strokeweight="1pt">
                <v:stroke joinstyle="miter"/>
                <v:textbox>
                  <w:txbxContent>
                    <w:p w14:paraId="578D0E8B" w14:textId="77777777" w:rsidR="009027AE" w:rsidRPr="003C7B93" w:rsidRDefault="009027AE" w:rsidP="0055721F">
                      <w:pPr>
                        <w:jc w:val="center"/>
                        <w:rPr>
                          <w:sz w:val="12"/>
                        </w:rPr>
                      </w:pPr>
                    </w:p>
                  </w:txbxContent>
                </v:textbox>
              </v:oval>
            </w:pict>
          </mc:Fallback>
        </mc:AlternateContent>
      </w:r>
      <w:r w:rsidR="003C7B93">
        <w:rPr>
          <w:rFonts w:hint="eastAsia"/>
          <w:noProof/>
        </w:rPr>
        <mc:AlternateContent>
          <mc:Choice Requires="wps">
            <w:drawing>
              <wp:anchor distT="0" distB="0" distL="114300" distR="114300" simplePos="0" relativeHeight="251658347" behindDoc="0" locked="0" layoutInCell="1" allowOverlap="1" wp14:anchorId="5828764C" wp14:editId="3835E9C1">
                <wp:simplePos x="0" y="0"/>
                <wp:positionH relativeFrom="column">
                  <wp:posOffset>2228850</wp:posOffset>
                </wp:positionH>
                <wp:positionV relativeFrom="paragraph">
                  <wp:posOffset>377190</wp:posOffset>
                </wp:positionV>
                <wp:extent cx="247650" cy="222885"/>
                <wp:effectExtent l="0" t="0" r="19050" b="24765"/>
                <wp:wrapNone/>
                <wp:docPr id="273" name="楕円 273"/>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0792A" w14:textId="77777777" w:rsidR="009027AE" w:rsidRPr="003C7B93" w:rsidRDefault="009027AE" w:rsidP="003C7B93">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764C" id="楕円 273" o:spid="_x0000_s1031" style="position:absolute;left:0;text-align:left;margin-left:175.5pt;margin-top:29.7pt;width:19.5pt;height:17.55pt;rotation:180;flip:x;z-index:251658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" fillcolor="red" strokecolor="#1f3763 [1604]" strokeweight="1pt">
                <v:stroke joinstyle="miter"/>
                <v:textbox>
                  <w:txbxContent>
                    <w:p w14:paraId="24B0792A" w14:textId="77777777" w:rsidR="009027AE" w:rsidRPr="003C7B93" w:rsidRDefault="009027AE" w:rsidP="003C7B93">
                      <w:pPr>
                        <w:jc w:val="center"/>
                        <w:rPr>
                          <w:sz w:val="12"/>
                        </w:rPr>
                      </w:pPr>
                    </w:p>
                  </w:txbxContent>
                </v:textbox>
              </v:oval>
            </w:pict>
          </mc:Fallback>
        </mc:AlternateContent>
      </w:r>
      <w:r w:rsidR="003C7B93">
        <w:rPr>
          <w:rFonts w:hint="eastAsia"/>
          <w:noProof/>
        </w:rPr>
        <mc:AlternateContent>
          <mc:Choice Requires="wps">
            <w:drawing>
              <wp:anchor distT="0" distB="0" distL="114300" distR="114300" simplePos="0" relativeHeight="251658346" behindDoc="0" locked="0" layoutInCell="1" allowOverlap="1" wp14:anchorId="34C47E99" wp14:editId="68DA656B">
                <wp:simplePos x="0" y="0"/>
                <wp:positionH relativeFrom="column">
                  <wp:posOffset>970915</wp:posOffset>
                </wp:positionH>
                <wp:positionV relativeFrom="paragraph">
                  <wp:posOffset>719455</wp:posOffset>
                </wp:positionV>
                <wp:extent cx="247650" cy="222885"/>
                <wp:effectExtent l="0" t="0" r="19050" b="24765"/>
                <wp:wrapNone/>
                <wp:docPr id="272" name="楕円 272"/>
                <wp:cNvGraphicFramePr/>
                <a:graphic xmlns:a="http://schemas.openxmlformats.org/drawingml/2006/main">
                  <a:graphicData uri="http://schemas.microsoft.com/office/word/2010/wordprocessingShape">
                    <wps:wsp>
                      <wps:cNvSpPr/>
                      <wps:spPr>
                        <a:xfrm rot="10800000" flipH="1">
                          <a:off x="0" y="0"/>
                          <a:ext cx="247650" cy="2228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878146" w14:textId="1394D82D" w:rsidR="009027AE" w:rsidRPr="003C7B93" w:rsidRDefault="009027AE" w:rsidP="003C7B93">
                            <w:pPr>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47E99" id="楕円 272" o:spid="_x0000_s1032" style="position:absolute;left:0;text-align:left;margin-left:76.45pt;margin-top:56.65pt;width:19.5pt;height:17.55pt;rotation:180;flip:x;z-index:251658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" fillcolor="red" strokecolor="#1f3763 [1604]" strokeweight="1pt">
                <v:stroke joinstyle="miter"/>
                <v:textbox>
                  <w:txbxContent>
                    <w:p w14:paraId="02878146" w14:textId="1394D82D" w:rsidR="009027AE" w:rsidRPr="003C7B93" w:rsidRDefault="009027AE" w:rsidP="003C7B93">
                      <w:pPr>
                        <w:jc w:val="center"/>
                        <w:rPr>
                          <w:sz w:val="12"/>
                        </w:rPr>
                      </w:pPr>
                    </w:p>
                  </w:txbxContent>
                </v:textbox>
              </v:oval>
            </w:pict>
          </mc:Fallback>
        </mc:AlternateContent>
      </w:r>
      <w:r w:rsidR="003C7B93">
        <w:rPr>
          <w:noProof/>
        </w:rPr>
        <mc:AlternateContent>
          <mc:Choice Requires="wps">
            <w:drawing>
              <wp:anchor distT="0" distB="0" distL="114300" distR="114300" simplePos="0" relativeHeight="251658345" behindDoc="0" locked="0" layoutInCell="1" allowOverlap="1" wp14:anchorId="37BDFF8E" wp14:editId="10730ABA">
                <wp:simplePos x="0" y="0"/>
                <wp:positionH relativeFrom="column">
                  <wp:posOffset>6305550</wp:posOffset>
                </wp:positionH>
                <wp:positionV relativeFrom="paragraph">
                  <wp:posOffset>857250</wp:posOffset>
                </wp:positionV>
                <wp:extent cx="19050" cy="628650"/>
                <wp:effectExtent l="0" t="0" r="19050" b="19050"/>
                <wp:wrapNone/>
                <wp:docPr id="271" name="直線コネクタ 271"/>
                <wp:cNvGraphicFramePr/>
                <a:graphic xmlns:a="http://schemas.openxmlformats.org/drawingml/2006/main">
                  <a:graphicData uri="http://schemas.microsoft.com/office/word/2010/wordprocessingShape">
                    <wps:wsp>
                      <wps:cNvCnPr/>
                      <wps:spPr>
                        <a:xfrm>
                          <a:off x="0" y="0"/>
                          <a:ext cx="190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15657" id="直線コネクタ 271" o:spid="_x0000_s1026" style="position:absolute;left:0;text-align:left;z-index:251658345;visibility:visible;mso-wrap-style:square;mso-wrap-distance-left:9pt;mso-wrap-distance-top:0;mso-wrap-distance-right:9pt;mso-wrap-distance-bottom:0;mso-position-horizontal:absolute;mso-position-horizontal-relative:text;mso-position-vertical:absolute;mso-position-vertical-relative:text" from="496.5pt,67.5pt" to="4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" strokecolor="#4472c4 [3204]" strokeweight=".5pt">
                <v:stroke joinstyle="miter"/>
              </v:line>
            </w:pict>
          </mc:Fallback>
        </mc:AlternateContent>
      </w:r>
      <w:r w:rsidR="003C7B93">
        <w:rPr>
          <w:noProof/>
        </w:rPr>
        <mc:AlternateContent>
          <mc:Choice Requires="wps">
            <w:drawing>
              <wp:anchor distT="0" distB="0" distL="114300" distR="114300" simplePos="0" relativeHeight="251658344" behindDoc="0" locked="0" layoutInCell="1" allowOverlap="1" wp14:anchorId="3E120471" wp14:editId="7BF25F35">
                <wp:simplePos x="0" y="0"/>
                <wp:positionH relativeFrom="margin">
                  <wp:align>right</wp:align>
                </wp:positionH>
                <wp:positionV relativeFrom="paragraph">
                  <wp:posOffset>800100</wp:posOffset>
                </wp:positionV>
                <wp:extent cx="314325" cy="304800"/>
                <wp:effectExtent l="0" t="0" r="28575" b="19050"/>
                <wp:wrapNone/>
                <wp:docPr id="270" name="波線 270"/>
                <wp:cNvGraphicFramePr/>
                <a:graphic xmlns:a="http://schemas.openxmlformats.org/drawingml/2006/main">
                  <a:graphicData uri="http://schemas.microsoft.com/office/word/2010/wordprocessingShape">
                    <wps:wsp>
                      <wps:cNvSpPr/>
                      <wps:spPr>
                        <a:xfrm>
                          <a:off x="0" y="0"/>
                          <a:ext cx="314325" cy="304800"/>
                        </a:xfrm>
                        <a:prstGeom prst="wav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8D7FB"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波線 270" o:spid="_x0000_s1026" type="#_x0000_t64" style="position:absolute;left:0;text-align:left;margin-left:-26.45pt;margin-top:63pt;width:24.75pt;height:24pt;z-index:251658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" adj="2700" fillcolor="white [3212]" strokecolor="#1f3763 [1604]" strokeweight="1pt">
                <v:stroke joinstyle="miter"/>
                <w10:wrap anchorx="margin"/>
              </v:shape>
            </w:pict>
          </mc:Fallback>
        </mc:AlternateContent>
      </w:r>
      <w:r w:rsidR="003C7B93">
        <w:rPr>
          <w:noProof/>
        </w:rPr>
        <mc:AlternateContent>
          <mc:Choice Requires="wps">
            <w:drawing>
              <wp:anchor distT="0" distB="0" distL="114300" distR="114300" simplePos="0" relativeHeight="251658343" behindDoc="0" locked="0" layoutInCell="1" allowOverlap="1" wp14:anchorId="655D30EC" wp14:editId="2587C7F5">
                <wp:simplePos x="0" y="0"/>
                <wp:positionH relativeFrom="column">
                  <wp:posOffset>4581525</wp:posOffset>
                </wp:positionH>
                <wp:positionV relativeFrom="paragraph">
                  <wp:posOffset>85725</wp:posOffset>
                </wp:positionV>
                <wp:extent cx="219075" cy="695325"/>
                <wp:effectExtent l="0" t="0" r="28575" b="28575"/>
                <wp:wrapNone/>
                <wp:docPr id="269" name="正方形/長方形 269"/>
                <wp:cNvGraphicFramePr/>
                <a:graphic xmlns:a="http://schemas.openxmlformats.org/drawingml/2006/main">
                  <a:graphicData uri="http://schemas.microsoft.com/office/word/2010/wordprocessingShape">
                    <wps:wsp>
                      <wps:cNvSpPr/>
                      <wps:spPr>
                        <a:xfrm>
                          <a:off x="0" y="0"/>
                          <a:ext cx="219075" cy="6953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FE1BF" id="正方形/長方形 269" o:spid="_x0000_s1026" style="position:absolute;left:0;text-align:left;margin-left:360.75pt;margin-top:6.75pt;width:17.25pt;height:54.75pt;z-index:251658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" fillcolor="#ffc000" strokecolor="#00b050" strokeweight="1pt"/>
            </w:pict>
          </mc:Fallback>
        </mc:AlternateContent>
      </w:r>
      <w:r w:rsidR="003C7B93">
        <w:rPr>
          <w:noProof/>
        </w:rPr>
        <mc:AlternateContent>
          <mc:Choice Requires="wps">
            <w:drawing>
              <wp:anchor distT="0" distB="0" distL="114300" distR="114300" simplePos="0" relativeHeight="251658342" behindDoc="0" locked="0" layoutInCell="1" allowOverlap="1" wp14:anchorId="37878ECC" wp14:editId="00C44E55">
                <wp:simplePos x="0" y="0"/>
                <wp:positionH relativeFrom="column">
                  <wp:posOffset>2990850</wp:posOffset>
                </wp:positionH>
                <wp:positionV relativeFrom="paragraph">
                  <wp:posOffset>600075</wp:posOffset>
                </wp:positionV>
                <wp:extent cx="209550" cy="276225"/>
                <wp:effectExtent l="0" t="0" r="19050" b="28575"/>
                <wp:wrapNone/>
                <wp:docPr id="268" name="正方形/長方形 268"/>
                <wp:cNvGraphicFramePr/>
                <a:graphic xmlns:a="http://schemas.openxmlformats.org/drawingml/2006/main">
                  <a:graphicData uri="http://schemas.microsoft.com/office/word/2010/wordprocessingShape">
                    <wps:wsp>
                      <wps:cNvSpPr/>
                      <wps:spPr>
                        <a:xfrm>
                          <a:off x="0" y="0"/>
                          <a:ext cx="209550" cy="2762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1796D" id="正方形/長方形 268" o:spid="_x0000_s1026" style="position:absolute;left:0;text-align:left;margin-left:235.5pt;margin-top:47.25pt;width:16.5pt;height:21.75pt;z-index:251658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" fillcolor="#ffc000" strokecolor="#00b050" strokeweight="1pt"/>
            </w:pict>
          </mc:Fallback>
        </mc:AlternateContent>
      </w:r>
      <w:r w:rsidR="003C7B93">
        <w:rPr>
          <w:noProof/>
        </w:rPr>
        <mc:AlternateContent>
          <mc:Choice Requires="wps">
            <w:drawing>
              <wp:anchor distT="0" distB="0" distL="114300" distR="114300" simplePos="0" relativeHeight="251658341" behindDoc="0" locked="0" layoutInCell="1" allowOverlap="1" wp14:anchorId="7A17A612" wp14:editId="2D0D2777">
                <wp:simplePos x="0" y="0"/>
                <wp:positionH relativeFrom="column">
                  <wp:posOffset>1562100</wp:posOffset>
                </wp:positionH>
                <wp:positionV relativeFrom="paragraph">
                  <wp:posOffset>1019175</wp:posOffset>
                </wp:positionV>
                <wp:extent cx="209550" cy="276225"/>
                <wp:effectExtent l="0" t="0" r="19050" b="28575"/>
                <wp:wrapNone/>
                <wp:docPr id="267" name="正方形/長方形 267"/>
                <wp:cNvGraphicFramePr/>
                <a:graphic xmlns:a="http://schemas.openxmlformats.org/drawingml/2006/main">
                  <a:graphicData uri="http://schemas.microsoft.com/office/word/2010/wordprocessingShape">
                    <wps:wsp>
                      <wps:cNvSpPr/>
                      <wps:spPr>
                        <a:xfrm>
                          <a:off x="0" y="0"/>
                          <a:ext cx="209550" cy="2762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DBB32" id="正方形/長方形 267" o:spid="_x0000_s1026" style="position:absolute;left:0;text-align:left;margin-left:123pt;margin-top:80.25pt;width:16.5pt;height:21.75pt;z-index:251658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" fillcolor="#ffc000" strokecolor="#00b050" strokeweight="1pt"/>
            </w:pict>
          </mc:Fallback>
        </mc:AlternateContent>
      </w:r>
      <w:r w:rsidR="003C7B93">
        <w:rPr>
          <w:noProof/>
        </w:rPr>
        <mc:AlternateContent>
          <mc:Choice Requires="wps">
            <w:drawing>
              <wp:anchor distT="0" distB="0" distL="114300" distR="114300" simplePos="0" relativeHeight="251658340" behindDoc="0" locked="0" layoutInCell="1" allowOverlap="1" wp14:anchorId="72934AF4" wp14:editId="72EA8EB5">
                <wp:simplePos x="0" y="0"/>
                <wp:positionH relativeFrom="column">
                  <wp:posOffset>628650</wp:posOffset>
                </wp:positionH>
                <wp:positionV relativeFrom="paragraph">
                  <wp:posOffset>85725</wp:posOffset>
                </wp:positionV>
                <wp:extent cx="219075" cy="695325"/>
                <wp:effectExtent l="0" t="0" r="28575" b="28575"/>
                <wp:wrapNone/>
                <wp:docPr id="266" name="正方形/長方形 266"/>
                <wp:cNvGraphicFramePr/>
                <a:graphic xmlns:a="http://schemas.openxmlformats.org/drawingml/2006/main">
                  <a:graphicData uri="http://schemas.microsoft.com/office/word/2010/wordprocessingShape">
                    <wps:wsp>
                      <wps:cNvSpPr/>
                      <wps:spPr>
                        <a:xfrm>
                          <a:off x="0" y="0"/>
                          <a:ext cx="219075" cy="695325"/>
                        </a:xfrm>
                        <a:prstGeom prst="rect">
                          <a:avLst/>
                        </a:prstGeom>
                        <a:solidFill>
                          <a:srgbClr val="FFC00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D425C" id="正方形/長方形 266" o:spid="_x0000_s1026" style="position:absolute;left:0;text-align:left;margin-left:49.5pt;margin-top:6.75pt;width:17.25pt;height:54.75pt;z-index:2516583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" fillcolor="#ffc000" strokecolor="#00b050" strokeweight="1pt"/>
            </w:pict>
          </mc:Fallback>
        </mc:AlternateContent>
      </w:r>
      <w:r w:rsidR="003C7B93">
        <w:rPr>
          <w:noProof/>
        </w:rPr>
        <w:drawing>
          <wp:inline distT="0" distB="0" distL="0" distR="0" wp14:anchorId="59707A46" wp14:editId="477C69C9">
            <wp:extent cx="6645910" cy="1666875"/>
            <wp:effectExtent l="0" t="0" r="2540" b="9525"/>
            <wp:docPr id="265" name="図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フックショット背景.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666875"/>
                    </a:xfrm>
                    <a:prstGeom prst="rect">
                      <a:avLst/>
                    </a:prstGeom>
                  </pic:spPr>
                </pic:pic>
              </a:graphicData>
            </a:graphic>
          </wp:inline>
        </w:drawing>
      </w:r>
    </w:p>
    <w:p w14:paraId="035FE46E" w14:textId="39492995" w:rsidR="003A5799" w:rsidRDefault="003A5799" w:rsidP="009027AE"/>
    <w:p w14:paraId="46CD02C9" w14:textId="41F0A1B3" w:rsidR="003A5799" w:rsidRDefault="003A5799" w:rsidP="009027AE"/>
    <w:p w14:paraId="1243D1D9" w14:textId="77777777" w:rsidR="008E032A" w:rsidRDefault="008E032A" w:rsidP="008E032A">
      <w:r>
        <w:rPr>
          <w:rFonts w:hint="eastAsia"/>
        </w:rPr>
        <w:t>■敵グループ</w:t>
      </w:r>
      <w:r>
        <w:t>A　 空中を飛び、フックショットを当てると敵の上にかぶさり足場のように使える敵</w:t>
      </w:r>
    </w:p>
    <w:p w14:paraId="18D3B685" w14:textId="6ECB93C1" w:rsidR="008E032A" w:rsidRDefault="008E032A" w:rsidP="008E032A">
      <w:r>
        <w:rPr>
          <w:rFonts w:ascii="Segoe UI Emoji" w:hAnsi="Segoe UI Emoji" w:cs="Segoe UI Emoji"/>
        </w:rPr>
        <w:t>⚫</w:t>
      </w:r>
      <w:r>
        <w:t>敵A-1　被さられても敵は動かず、その場にとどまる。別の足場に飛び移る</w:t>
      </w:r>
      <w:ins w:id="0" w:author="神元繁幸">
        <w:r w:rsidR="00501B3B">
          <w:rPr>
            <w:rFonts w:hint="eastAsia"/>
          </w:rPr>
          <w:t>か主人公をタップする</w:t>
        </w:r>
      </w:ins>
      <w:r w:rsidR="00501B3B">
        <w:rPr>
          <w:rFonts w:hint="eastAsia"/>
        </w:rPr>
        <w:t>と倒せ</w:t>
      </w:r>
      <w:r>
        <w:t>る</w:t>
      </w:r>
    </w:p>
    <w:p w14:paraId="4B1FB775" w14:textId="1719578F" w:rsidR="00501B3B" w:rsidRDefault="00501B3B" w:rsidP="00501B3B">
      <w:r>
        <w:rPr>
          <w:rFonts w:hint="eastAsia"/>
          <w:noProof/>
        </w:rPr>
        <mc:AlternateContent>
          <mc:Choice Requires="wps">
            <w:drawing>
              <wp:anchor distT="0" distB="0" distL="114300" distR="114300" simplePos="0" relativeHeight="251081728" behindDoc="0" locked="0" layoutInCell="1" allowOverlap="1" wp14:anchorId="00B66C25" wp14:editId="14891CEF">
                <wp:simplePos x="0" y="0"/>
                <wp:positionH relativeFrom="column">
                  <wp:posOffset>1861185</wp:posOffset>
                </wp:positionH>
                <wp:positionV relativeFrom="paragraph">
                  <wp:posOffset>575310</wp:posOffset>
                </wp:positionV>
                <wp:extent cx="473710" cy="434340"/>
                <wp:effectExtent l="0" t="0" r="21590" b="22860"/>
                <wp:wrapNone/>
                <wp:docPr id="1" name="楕円 1"/>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43B0D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66C25" id="楕円 1" o:spid="_x0000_s1033" style="position:absolute;left:0;text-align:left;margin-left:146.55pt;margin-top:45.3pt;width:37.3pt;height:34.2pt;rotation:180;flip:y;z-index:25108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" fillcolor="red" strokecolor="#1f3763 [1604]" strokeweight="1pt">
                <v:stroke joinstyle="miter"/>
                <v:textbox>
                  <w:txbxContent>
                    <w:p w14:paraId="2D43B0D2"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90944" behindDoc="0" locked="0" layoutInCell="1" allowOverlap="1" wp14:anchorId="74A575F1" wp14:editId="116F96D0">
                <wp:simplePos x="0" y="0"/>
                <wp:positionH relativeFrom="column">
                  <wp:posOffset>1935480</wp:posOffset>
                </wp:positionH>
                <wp:positionV relativeFrom="paragraph">
                  <wp:posOffset>652145</wp:posOffset>
                </wp:positionV>
                <wp:extent cx="410845" cy="317500"/>
                <wp:effectExtent l="65723" t="48577" r="16827" b="0"/>
                <wp:wrapNone/>
                <wp:docPr id="2" name="二等辺三角形 2"/>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CD3C9" id="二等辺三角形 2" o:spid="_x0000_s1026" type="#_x0000_t5" style="position:absolute;left:0;text-align:left;margin-left:152.4pt;margin-top:51.35pt;width:32.35pt;height:25pt;rotation:6692523fd;z-index:25109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" fillcolor="#4472c4 [3204]" strokecolor="#1f3763 [1604]" strokeweight="1pt"/>
            </w:pict>
          </mc:Fallback>
        </mc:AlternateContent>
      </w:r>
      <w:r>
        <w:rPr>
          <w:rFonts w:hint="eastAsia"/>
          <w:noProof/>
        </w:rPr>
        <mc:AlternateContent>
          <mc:Choice Requires="wps">
            <w:drawing>
              <wp:anchor distT="0" distB="0" distL="114300" distR="114300" simplePos="0" relativeHeight="251071488" behindDoc="0" locked="0" layoutInCell="1" allowOverlap="1" wp14:anchorId="4C7CBC2C" wp14:editId="00F9607D">
                <wp:simplePos x="0" y="0"/>
                <wp:positionH relativeFrom="column">
                  <wp:posOffset>1265555</wp:posOffset>
                </wp:positionH>
                <wp:positionV relativeFrom="paragraph">
                  <wp:posOffset>868680</wp:posOffset>
                </wp:positionV>
                <wp:extent cx="357505" cy="429260"/>
                <wp:effectExtent l="0" t="19050" r="42545" b="46990"/>
                <wp:wrapNone/>
                <wp:docPr id="3" name="矢印: 右 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BBD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26" type="#_x0000_t13" style="position:absolute;left:0;text-align:left;margin-left:99.65pt;margin-top:68.4pt;width:28.15pt;height:33.8pt;z-index:25107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047936" behindDoc="0" locked="0" layoutInCell="1" allowOverlap="1" wp14:anchorId="3ED7A124" wp14:editId="79F7545A">
                <wp:simplePos x="0" y="0"/>
                <wp:positionH relativeFrom="column">
                  <wp:posOffset>538480</wp:posOffset>
                </wp:positionH>
                <wp:positionV relativeFrom="paragraph">
                  <wp:posOffset>438785</wp:posOffset>
                </wp:positionV>
                <wp:extent cx="473710" cy="434340"/>
                <wp:effectExtent l="0" t="0" r="21590" b="22860"/>
                <wp:wrapNone/>
                <wp:docPr id="4" name="楕円 4"/>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64CC16"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7A124" id="楕円 4" o:spid="_x0000_s1034" style="position:absolute;left:0;text-align:left;margin-left:42.4pt;margin-top:34.55pt;width:37.3pt;height:34.2pt;rotation:180;flip:y;z-index:2510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" fillcolor="red" strokecolor="#1f3763 [1604]" strokeweight="1pt">
                <v:stroke joinstyle="miter"/>
                <v:textbox>
                  <w:txbxContent>
                    <w:p w14:paraId="5D64CC16"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63296" behindDoc="0" locked="0" layoutInCell="1" allowOverlap="1" wp14:anchorId="4D9C5EA3" wp14:editId="206C02B3">
                <wp:simplePos x="0" y="0"/>
                <wp:positionH relativeFrom="column">
                  <wp:posOffset>255270</wp:posOffset>
                </wp:positionH>
                <wp:positionV relativeFrom="paragraph">
                  <wp:posOffset>805815</wp:posOffset>
                </wp:positionV>
                <wp:extent cx="452755" cy="693420"/>
                <wp:effectExtent l="0" t="0" r="23495" b="30480"/>
                <wp:wrapNone/>
                <wp:docPr id="5" name="直線矢印コネクタ 5"/>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B8206" id="直線矢印コネクタ 5" o:spid="_x0000_s1026" type="#_x0000_t32" style="position:absolute;left:0;text-align:left;margin-left:20.1pt;margin-top:63.45pt;width:35.65pt;height:54.6pt;flip:x;z-index:25106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" strokecolor="black [3200]">
                <v:stroke dashstyle="dash"/>
              </v:shape>
            </w:pict>
          </mc:Fallback>
        </mc:AlternateContent>
      </w:r>
      <w:r>
        <w:rPr>
          <w:rFonts w:hint="eastAsia"/>
          <w:noProof/>
        </w:rPr>
        <mc:AlternateContent>
          <mc:Choice Requires="wps">
            <w:drawing>
              <wp:anchor distT="0" distB="0" distL="114300" distR="114300" simplePos="0" relativeHeight="251055104" behindDoc="0" locked="0" layoutInCell="1" allowOverlap="1" wp14:anchorId="060164B9" wp14:editId="6AB051BC">
                <wp:simplePos x="0" y="0"/>
                <wp:positionH relativeFrom="column">
                  <wp:posOffset>0</wp:posOffset>
                </wp:positionH>
                <wp:positionV relativeFrom="paragraph">
                  <wp:posOffset>1363980</wp:posOffset>
                </wp:positionV>
                <wp:extent cx="410845" cy="317500"/>
                <wp:effectExtent l="122873" t="0" r="0" b="73978"/>
                <wp:wrapNone/>
                <wp:docPr id="6" name="二等辺三角形 6"/>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29D99" id="二等辺三角形 6" o:spid="_x0000_s1026" type="#_x0000_t5" style="position:absolute;left:0;text-align:left;margin-left:0;margin-top:107.4pt;width:32.35pt;height:25pt;rotation:3257609fd;z-index:25105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" fillcolor="#4472c4 [3204]" strokecolor="#1f3763 [1604]" strokeweight="1pt"/>
            </w:pict>
          </mc:Fallback>
        </mc:AlternateContent>
      </w:r>
    </w:p>
    <w:p w14:paraId="58CCD118" w14:textId="2CFB08C9" w:rsidR="00501B3B" w:rsidRDefault="00501B3B" w:rsidP="00501B3B"/>
    <w:p w14:paraId="1ACDDA93" w14:textId="60D8E973" w:rsidR="00501B3B" w:rsidRDefault="00501B3B" w:rsidP="00501B3B">
      <w:r w:rsidRPr="00501B3B">
        <w:rPr>
          <w:rFonts w:hint="eastAsia"/>
        </w:rPr>
        <mc:AlternateContent>
          <mc:Choice Requires="wps">
            <w:drawing>
              <wp:anchor distT="0" distB="0" distL="114300" distR="114300" simplePos="0" relativeHeight="251216896" behindDoc="0" locked="0" layoutInCell="1" allowOverlap="1" wp14:anchorId="6F6E4A78" wp14:editId="722AC991">
                <wp:simplePos x="0" y="0"/>
                <wp:positionH relativeFrom="column">
                  <wp:posOffset>3585845</wp:posOffset>
                </wp:positionH>
                <wp:positionV relativeFrom="paragraph">
                  <wp:posOffset>157480</wp:posOffset>
                </wp:positionV>
                <wp:extent cx="473710" cy="434340"/>
                <wp:effectExtent l="0" t="0" r="21590" b="22860"/>
                <wp:wrapNone/>
                <wp:docPr id="22" name="楕円 22"/>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8CAC76"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E4A78" id="楕円 22" o:spid="_x0000_s1035" style="position:absolute;left:0;text-align:left;margin-left:282.35pt;margin-top:12.4pt;width:37.3pt;height:34.2pt;rotation:180;flip:y;z-index:25121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" fillcolor="white [3212]" strokecolor="#1f3763 [1604]" strokeweight="1pt">
                <v:stroke joinstyle="miter"/>
                <v:textbox>
                  <w:txbxContent>
                    <w:p w14:paraId="2D8CAC76"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rPr>
        <mc:AlternateContent>
          <mc:Choice Requires="wps">
            <w:drawing>
              <wp:anchor distT="0" distB="0" distL="114300" distR="114300" simplePos="0" relativeHeight="251282432" behindDoc="0" locked="0" layoutInCell="1" allowOverlap="1" wp14:anchorId="2A2E8361" wp14:editId="40379189">
                <wp:simplePos x="0" y="0"/>
                <wp:positionH relativeFrom="column">
                  <wp:posOffset>3465830</wp:posOffset>
                </wp:positionH>
                <wp:positionV relativeFrom="paragraph">
                  <wp:posOffset>57150</wp:posOffset>
                </wp:positionV>
                <wp:extent cx="744220" cy="665480"/>
                <wp:effectExtent l="0" t="0" r="0" b="0"/>
                <wp:wrapNone/>
                <wp:docPr id="226" name="乗算記号 226"/>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88A05" id="乗算記号 226" o:spid="_x0000_s1026" style="position:absolute;left:0;text-align:left;margin-left:272.9pt;margin-top:4.5pt;width:58.6pt;height:52.4pt;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rFonts w:hint="eastAsia"/>
          <w:noProof/>
        </w:rPr>
        <mc:AlternateContent>
          <mc:Choice Requires="wps">
            <w:drawing>
              <wp:anchor distT="0" distB="0" distL="114300" distR="114300" simplePos="0" relativeHeight="251097088" behindDoc="0" locked="0" layoutInCell="1" allowOverlap="1" wp14:anchorId="3FBEE7A1" wp14:editId="7CABAD51">
                <wp:simplePos x="0" y="0"/>
                <wp:positionH relativeFrom="column">
                  <wp:posOffset>2548255</wp:posOffset>
                </wp:positionH>
                <wp:positionV relativeFrom="paragraph">
                  <wp:posOffset>613410</wp:posOffset>
                </wp:positionV>
                <wp:extent cx="357505" cy="429260"/>
                <wp:effectExtent l="0" t="19050" r="42545" b="46990"/>
                <wp:wrapNone/>
                <wp:docPr id="8" name="矢印: 右 8"/>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9AFB5" id="矢印: 右 8" o:spid="_x0000_s1026" type="#_x0000_t13" style="position:absolute;left:0;text-align:left;margin-left:200.65pt;margin-top:48.3pt;width:28.15pt;height:33.8pt;z-index:25109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" adj="10800" fillcolor="#4472c4 [3204]" strokecolor="#1f3763 [1604]" strokeweight="1pt"/>
            </w:pict>
          </mc:Fallback>
        </mc:AlternateContent>
      </w:r>
    </w:p>
    <w:p w14:paraId="6646EF6C" w14:textId="4E14E0E3" w:rsidR="00501B3B" w:rsidRDefault="00501B3B" w:rsidP="00501B3B">
      <w:r>
        <w:rPr>
          <w:rFonts w:hint="eastAsia"/>
          <w:noProof/>
        </w:rPr>
        <mc:AlternateContent>
          <mc:Choice Requires="wps">
            <w:drawing>
              <wp:anchor distT="0" distB="0" distL="114300" distR="114300" simplePos="0" relativeHeight="251286528" behindDoc="0" locked="0" layoutInCell="1" allowOverlap="1" wp14:anchorId="370936EF" wp14:editId="27C53B8E">
                <wp:simplePos x="0" y="0"/>
                <wp:positionH relativeFrom="column">
                  <wp:posOffset>4038599</wp:posOffset>
                </wp:positionH>
                <wp:positionV relativeFrom="paragraph">
                  <wp:posOffset>188595</wp:posOffset>
                </wp:positionV>
                <wp:extent cx="828675" cy="144780"/>
                <wp:effectExtent l="0" t="0" r="28575" b="26670"/>
                <wp:wrapNone/>
                <wp:docPr id="262" name="直線矢印コネクタ 262"/>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ACC2D" id="直線矢印コネクタ 262" o:spid="_x0000_s1026" type="#_x0000_t32" style="position:absolute;left:0;text-align:left;margin-left:318pt;margin-top:14.85pt;width:65.25pt;height:11.4pt;flip:x y;z-index:25128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" strokecolor="black [3200]">
                <v:stroke dashstyle="dash"/>
              </v:shape>
            </w:pict>
          </mc:Fallback>
        </mc:AlternateContent>
      </w:r>
    </w:p>
    <w:p w14:paraId="4A5C0103" w14:textId="12043278" w:rsidR="00501B3B" w:rsidRDefault="00501B3B" w:rsidP="00501B3B">
      <w:r w:rsidRPr="00501B3B">
        <w:rPr>
          <w:rFonts w:hint="eastAsia"/>
        </w:rPr>
        <mc:AlternateContent>
          <mc:Choice Requires="wps">
            <w:drawing>
              <wp:anchor distT="0" distB="0" distL="114300" distR="114300" simplePos="0" relativeHeight="251151360" behindDoc="0" locked="0" layoutInCell="1" allowOverlap="1" wp14:anchorId="74D7BA5A" wp14:editId="1123E5CD">
                <wp:simplePos x="0" y="0"/>
                <wp:positionH relativeFrom="column">
                  <wp:posOffset>4760276</wp:posOffset>
                </wp:positionH>
                <wp:positionV relativeFrom="paragraph">
                  <wp:posOffset>35737</wp:posOffset>
                </wp:positionV>
                <wp:extent cx="410845" cy="317500"/>
                <wp:effectExtent l="65723" t="48577" r="16827" b="0"/>
                <wp:wrapNone/>
                <wp:docPr id="21" name="二等辺三角形 21"/>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E4FE7" id="二等辺三角形 21" o:spid="_x0000_s1026" type="#_x0000_t5" style="position:absolute;left:0;text-align:left;margin-left:374.8pt;margin-top:2.8pt;width:32.35pt;height:25pt;rotation:6692523fd;z-index:25115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" fillcolor="#4472c4 [3204]" strokecolor="#1f3763 [1604]" strokeweight="1pt"/>
            </w:pict>
          </mc:Fallback>
        </mc:AlternateContent>
      </w:r>
      <w:r>
        <w:rPr>
          <w:rFonts w:hint="eastAsia"/>
          <w:noProof/>
        </w:rPr>
        <mc:AlternateContent>
          <mc:Choice Requires="wps">
            <w:drawing>
              <wp:anchor distT="0" distB="0" distL="114300" distR="114300" simplePos="0" relativeHeight="251104256" behindDoc="0" locked="0" layoutInCell="1" allowOverlap="1" wp14:anchorId="18F32005" wp14:editId="00AA629B">
                <wp:simplePos x="0" y="0"/>
                <wp:positionH relativeFrom="column">
                  <wp:posOffset>4829175</wp:posOffset>
                </wp:positionH>
                <wp:positionV relativeFrom="paragraph">
                  <wp:posOffset>9525</wp:posOffset>
                </wp:positionV>
                <wp:extent cx="473710" cy="434340"/>
                <wp:effectExtent l="0" t="0" r="21590" b="22860"/>
                <wp:wrapNone/>
                <wp:docPr id="18" name="楕円 1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6C4398"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32005" id="楕円 18" o:spid="_x0000_s1036" style="position:absolute;left:0;text-align:left;margin-left:380.25pt;margin-top:.75pt;width:37.3pt;height:34.2pt;rotation:180;flip:y;z-index:2511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" fillcolor="red" strokecolor="#1f3763 [1604]" strokeweight="1pt">
                <v:stroke joinstyle="miter"/>
                <v:textbox>
                  <w:txbxContent>
                    <w:p w14:paraId="6D6C4398"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098112" behindDoc="0" locked="0" layoutInCell="1" allowOverlap="1" wp14:anchorId="0BEEBFCF" wp14:editId="7A57C91A">
                <wp:simplePos x="0" y="0"/>
                <wp:positionH relativeFrom="column">
                  <wp:posOffset>3813423</wp:posOffset>
                </wp:positionH>
                <wp:positionV relativeFrom="paragraph">
                  <wp:posOffset>196834</wp:posOffset>
                </wp:positionV>
                <wp:extent cx="363" cy="362"/>
                <wp:effectExtent l="57150" t="57150" r="57150" b="57150"/>
                <wp:wrapNone/>
                <wp:docPr id="11" name="インク 11"/>
                <wp:cNvGraphicFramePr/>
                <a:graphic xmlns:a="http://schemas.openxmlformats.org/drawingml/2006/main">
                  <a:graphicData uri="http://schemas.microsoft.com/office/word/2010/wordprocessingInk">
                    <w14:contentPart bwMode="auto" r:id="rId6">
                      <w14:nvContentPartPr>
                        <w14:cNvContentPartPr/>
                      </w14:nvContentPartPr>
                      <w14:xfrm>
                        <a:off x="0" y="0"/>
                        <a:ext cx="363" cy="362"/>
                      </w14:xfrm>
                    </w14:contentPart>
                  </a:graphicData>
                </a:graphic>
              </wp:anchor>
            </w:drawing>
          </mc:Choice>
          <mc:Fallback>
            <w:pict>
              <v:shapetype w14:anchorId="3A087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1" o:spid="_x0000_s1026" type="#_x0000_t75" style="position:absolute;left:0;text-align:left;margin-left:299.55pt;margin-top:14.8pt;width:1.5pt;height:1.5pt;z-index:25109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">
                <v:imagedata r:id="rId7" o:title=""/>
              </v:shape>
            </w:pict>
          </mc:Fallback>
        </mc:AlternateContent>
      </w:r>
    </w:p>
    <w:p w14:paraId="469FB6D1" w14:textId="31E8808B" w:rsidR="00501B3B" w:rsidRDefault="00501B3B" w:rsidP="00501B3B">
      <w:r>
        <w:rPr>
          <w:noProof/>
        </w:rPr>
        <mc:AlternateContent>
          <mc:Choice Requires="wpi">
            <w:drawing>
              <wp:anchor distT="0" distB="0" distL="114300" distR="114300" simplePos="0" relativeHeight="251099136" behindDoc="0" locked="0" layoutInCell="1" allowOverlap="1" wp14:anchorId="18325F62" wp14:editId="3F982EDC">
                <wp:simplePos x="0" y="0"/>
                <wp:positionH relativeFrom="column">
                  <wp:posOffset>5479435</wp:posOffset>
                </wp:positionH>
                <wp:positionV relativeFrom="paragraph">
                  <wp:posOffset>58455</wp:posOffset>
                </wp:positionV>
                <wp:extent cx="362" cy="363"/>
                <wp:effectExtent l="57150" t="57150" r="57150" b="57150"/>
                <wp:wrapNone/>
                <wp:docPr id="13" name="インク 13"/>
                <wp:cNvGraphicFramePr/>
                <a:graphic xmlns:a="http://schemas.openxmlformats.org/drawingml/2006/main">
                  <a:graphicData uri="http://schemas.microsoft.com/office/word/2010/wordprocessingInk">
                    <w14:contentPart bwMode="auto" r:id="rId8">
                      <w14:nvContentPartPr>
                        <w14:cNvContentPartPr/>
                      </w14:nvContentPartPr>
                      <w14:xfrm>
                        <a:off x="0" y="0"/>
                        <a:ext cx="362" cy="363"/>
                      </w14:xfrm>
                    </w14:contentPart>
                  </a:graphicData>
                </a:graphic>
              </wp:anchor>
            </w:drawing>
          </mc:Choice>
          <mc:Fallback>
            <w:pict>
              <v:shape w14:anchorId="3D2907AB" id="インク 13" o:spid="_x0000_s1026" type="#_x0000_t75" style="position:absolute;left:0;text-align:left;margin-left:430.75pt;margin-top:3.9pt;width:1.5pt;height:1.5pt;z-index:25109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">
                <v:imagedata r:id="rId7" o:title=""/>
              </v:shape>
            </w:pict>
          </mc:Fallback>
        </mc:AlternateContent>
      </w:r>
    </w:p>
    <w:p w14:paraId="78354AE3" w14:textId="08672A3B" w:rsidR="00501B3B" w:rsidRDefault="00501B3B" w:rsidP="00501B3B"/>
    <w:p w14:paraId="52F8803C" w14:textId="3B495A4C" w:rsidR="00501B3B" w:rsidRDefault="00501B3B" w:rsidP="008E032A">
      <w:pPr>
        <w:rPr>
          <w:rFonts w:hint="eastAsia"/>
        </w:rPr>
      </w:pPr>
    </w:p>
    <w:p w14:paraId="2A510061" w14:textId="0217F0B2" w:rsidR="00501B3B" w:rsidRDefault="008E032A" w:rsidP="00501B3B">
      <w:pPr>
        <w:rPr>
          <w:ins w:id="1" w:author="神元繁幸"/>
          <w:rFonts w:hint="eastAsia"/>
        </w:rPr>
      </w:pPr>
      <w:r>
        <w:rPr>
          <w:rFonts w:ascii="Segoe UI Emoji" w:hAnsi="Segoe UI Emoji" w:cs="Segoe UI Emoji"/>
        </w:rPr>
        <w:t>⚫</w:t>
      </w:r>
      <w:r>
        <w:t>敵A-2 　被さられるとゆっくり真下に高度を下げる敵。</w:t>
      </w:r>
      <w:ins w:id="2" w:author="神元繁幸">
        <w:r>
          <w:t>別の足場に飛び移る</w:t>
        </w:r>
        <w:r w:rsidR="00501B3B">
          <w:rPr>
            <w:rFonts w:hint="eastAsia"/>
          </w:rPr>
          <w:t>か主人公をタップする</w:t>
        </w:r>
        <w:r>
          <w:t>と倒せる</w:t>
        </w:r>
      </w:ins>
      <w:r w:rsidR="00501B3B">
        <w:rPr>
          <w:rFonts w:hint="eastAsia"/>
          <w:noProof/>
        </w:rPr>
        <mc:AlternateContent>
          <mc:Choice Requires="wps">
            <w:drawing>
              <wp:anchor distT="0" distB="0" distL="114300" distR="114300" simplePos="0" relativeHeight="251291648" behindDoc="0" locked="0" layoutInCell="1" allowOverlap="1" wp14:anchorId="5166D5E5" wp14:editId="71289325">
                <wp:simplePos x="0" y="0"/>
                <wp:positionH relativeFrom="column">
                  <wp:posOffset>1861185</wp:posOffset>
                </wp:positionH>
                <wp:positionV relativeFrom="paragraph">
                  <wp:posOffset>575310</wp:posOffset>
                </wp:positionV>
                <wp:extent cx="473710" cy="434340"/>
                <wp:effectExtent l="0" t="0" r="21590" b="22860"/>
                <wp:wrapNone/>
                <wp:docPr id="263" name="楕円 26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6D0EA0"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6D5E5" id="楕円 263" o:spid="_x0000_s1037" style="position:absolute;left:0;text-align:left;margin-left:146.55pt;margin-top:45.3pt;width:37.3pt;height:34.2pt;rotation:180;flip:y;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" fillcolor="red" strokecolor="#1f3763 [1604]" strokeweight="1pt">
                <v:stroke joinstyle="miter"/>
                <v:textbox>
                  <w:txbxContent>
                    <w:p w14:paraId="3F6D0EA0"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292672" behindDoc="0" locked="0" layoutInCell="1" allowOverlap="1" wp14:anchorId="3CA1F44B" wp14:editId="2C25B2D8">
                <wp:simplePos x="0" y="0"/>
                <wp:positionH relativeFrom="column">
                  <wp:posOffset>1935480</wp:posOffset>
                </wp:positionH>
                <wp:positionV relativeFrom="paragraph">
                  <wp:posOffset>652145</wp:posOffset>
                </wp:positionV>
                <wp:extent cx="410845" cy="317500"/>
                <wp:effectExtent l="65723" t="48577" r="16827" b="0"/>
                <wp:wrapNone/>
                <wp:docPr id="264" name="二等辺三角形 264"/>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F4282" id="二等辺三角形 264" o:spid="_x0000_s1026" type="#_x0000_t5" style="position:absolute;left:0;text-align:left;margin-left:152.4pt;margin-top:51.35pt;width:32.35pt;height:25pt;rotation:6692523fd;z-index:25129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&#1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290624" behindDoc="0" locked="0" layoutInCell="1" allowOverlap="1" wp14:anchorId="3D4ADAE4" wp14:editId="7BBC2F2C">
                <wp:simplePos x="0" y="0"/>
                <wp:positionH relativeFrom="column">
                  <wp:posOffset>1265555</wp:posOffset>
                </wp:positionH>
                <wp:positionV relativeFrom="paragraph">
                  <wp:posOffset>868680</wp:posOffset>
                </wp:positionV>
                <wp:extent cx="357505" cy="429260"/>
                <wp:effectExtent l="0" t="19050" r="42545" b="46990"/>
                <wp:wrapNone/>
                <wp:docPr id="279" name="矢印: 右 279"/>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C20A2" id="矢印: 右 279" o:spid="_x0000_s1026" type="#_x0000_t13" style="position:absolute;left:0;text-align:left;margin-left:99.65pt;margin-top:68.4pt;width:28.15pt;height:33.8pt;z-index:25129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FmNbgo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287552" behindDoc="0" locked="0" layoutInCell="1" allowOverlap="1" wp14:anchorId="7D6A9CB9" wp14:editId="7E0B5B37">
                <wp:simplePos x="0" y="0"/>
                <wp:positionH relativeFrom="column">
                  <wp:posOffset>538480</wp:posOffset>
                </wp:positionH>
                <wp:positionV relativeFrom="paragraph">
                  <wp:posOffset>438785</wp:posOffset>
                </wp:positionV>
                <wp:extent cx="473710" cy="434340"/>
                <wp:effectExtent l="0" t="0" r="21590" b="22860"/>
                <wp:wrapNone/>
                <wp:docPr id="280" name="楕円 280"/>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D6E1B9"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A9CB9" id="楕円 280" o:spid="_x0000_s1038" style="position:absolute;left:0;text-align:left;margin-left:42.4pt;margin-top:34.55pt;width:37.3pt;height:34.2pt;rotation:180;flip:y;z-index:25128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MGRXoutAgAAnAUAAA4AAAAA&#10;AAAAAAAAAAAALgIAAGRycy9lMm9Eb2MueG1sUEsBAi0AFAAGAAgAAAAhAJTQtRPfAAAACQEAAA8A&#10;AAAAAAAAAAAAAAAABwUAAGRycy9kb3ducmV2LnhtbFBLBQYAAAAABAAEAPMAAAATBgAAAAA=&#10;" fillcolor="red" strokecolor="#1f3763 [1604]" strokeweight="1pt">
                <v:stroke joinstyle="miter"/>
                <v:textbox>
                  <w:txbxContent>
                    <w:p w14:paraId="55D6E1B9"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289600" behindDoc="0" locked="0" layoutInCell="1" allowOverlap="1" wp14:anchorId="14B7507C" wp14:editId="57975021">
                <wp:simplePos x="0" y="0"/>
                <wp:positionH relativeFrom="column">
                  <wp:posOffset>255270</wp:posOffset>
                </wp:positionH>
                <wp:positionV relativeFrom="paragraph">
                  <wp:posOffset>805815</wp:posOffset>
                </wp:positionV>
                <wp:extent cx="452755" cy="693420"/>
                <wp:effectExtent l="0" t="0" r="23495" b="30480"/>
                <wp:wrapNone/>
                <wp:docPr id="283" name="直線矢印コネクタ 283"/>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57C52" id="直線矢印コネクタ 283" o:spid="_x0000_s1026" type="#_x0000_t32" style="position:absolute;left:0;text-align:left;margin-left:20.1pt;margin-top:63.45pt;width:35.65pt;height:54.6pt;flip:x;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" strokecolor="black [3200]">
                <v:stroke dashstyle="dash"/>
              </v:shape>
            </w:pict>
          </mc:Fallback>
        </mc:AlternateContent>
      </w:r>
      <w:r w:rsidR="00501B3B">
        <w:rPr>
          <w:rFonts w:hint="eastAsia"/>
          <w:noProof/>
        </w:rPr>
        <mc:AlternateContent>
          <mc:Choice Requires="wps">
            <w:drawing>
              <wp:anchor distT="0" distB="0" distL="114300" distR="114300" simplePos="0" relativeHeight="251288576" behindDoc="0" locked="0" layoutInCell="1" allowOverlap="1" wp14:anchorId="62E9ECD6" wp14:editId="432FA855">
                <wp:simplePos x="0" y="0"/>
                <wp:positionH relativeFrom="column">
                  <wp:posOffset>0</wp:posOffset>
                </wp:positionH>
                <wp:positionV relativeFrom="paragraph">
                  <wp:posOffset>1363980</wp:posOffset>
                </wp:positionV>
                <wp:extent cx="410845" cy="317500"/>
                <wp:effectExtent l="122873" t="0" r="0" b="73978"/>
                <wp:wrapNone/>
                <wp:docPr id="284" name="二等辺三角形 284"/>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26825" id="二等辺三角形 284" o:spid="_x0000_s1026" type="#_x0000_t5" style="position:absolute;left:0;text-align:left;margin-left:0;margin-top:107.4pt;width:32.35pt;height:25pt;rotation:3257609fd;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" fillcolor="#4472c4 [3204]" strokecolor="#1f3763 [1604]" strokeweight="1pt"/>
            </w:pict>
          </mc:Fallback>
        </mc:AlternateContent>
      </w:r>
      <w:bookmarkStart w:id="3" w:name="_GoBack"/>
    </w:p>
    <w:p w14:paraId="0425D305" w14:textId="77777777" w:rsidR="00501B3B" w:rsidRDefault="00501B3B" w:rsidP="00501B3B">
      <w:pPr>
        <w:rPr>
          <w:ins w:id="4" w:author="神元繁幸"/>
        </w:rPr>
      </w:pPr>
    </w:p>
    <w:bookmarkEnd w:id="3"/>
    <w:p w14:paraId="00884A21" w14:textId="73543FF9" w:rsidR="00501B3B" w:rsidRDefault="00501B3B" w:rsidP="00501B3B">
      <w:pPr>
        <w:rPr>
          <w:ins w:id="5" w:author="神元繁幸"/>
        </w:rPr>
      </w:pPr>
      <w:r>
        <w:rPr>
          <w:rFonts w:hint="eastAsia"/>
          <w:noProof/>
        </w:rPr>
        <mc:AlternateContent>
          <mc:Choice Requires="wps">
            <w:drawing>
              <wp:anchor distT="0" distB="0" distL="114300" distR="114300" simplePos="0" relativeHeight="251300864" behindDoc="0" locked="0" layoutInCell="1" allowOverlap="1" wp14:anchorId="25E244DB" wp14:editId="1A891F25">
                <wp:simplePos x="0" y="0"/>
                <wp:positionH relativeFrom="column">
                  <wp:posOffset>2373630</wp:posOffset>
                </wp:positionH>
                <wp:positionV relativeFrom="paragraph">
                  <wp:posOffset>142875</wp:posOffset>
                </wp:positionV>
                <wp:extent cx="0" cy="705485"/>
                <wp:effectExtent l="76200" t="0" r="57150" b="56515"/>
                <wp:wrapNone/>
                <wp:docPr id="71" name="直線矢印コネクタ 71"/>
                <wp:cNvGraphicFramePr/>
                <a:graphic xmlns:a="http://schemas.openxmlformats.org/drawingml/2006/main">
                  <a:graphicData uri="http://schemas.microsoft.com/office/word/2010/wordprocessingShape">
                    <wps:wsp>
                      <wps:cNvCnPr/>
                      <wps:spPr>
                        <a:xfrm flipH="1">
                          <a:off x="0" y="0"/>
                          <a:ext cx="0" cy="705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B0FE5" id="直線矢印コネクタ 71" o:spid="_x0000_s1026" type="#_x0000_t32" style="position:absolute;left:0;text-align:left;margin-left:186.9pt;margin-top:11.25pt;width:0;height:55.55pt;flip:x;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" strokecolor="#4472c4 [3204]" strokeweight=".5pt">
                <v:stroke endarrow="block" joinstyle="miter"/>
              </v:shape>
            </w:pict>
          </mc:Fallback>
        </mc:AlternateContent>
      </w:r>
      <w:r w:rsidRPr="00501B3B">
        <w:rPr>
          <w:rFonts w:hint="eastAsia"/>
        </w:rPr>
        <mc:AlternateContent>
          <mc:Choice Requires="wps">
            <w:drawing>
              <wp:anchor distT="0" distB="0" distL="114300" distR="114300" simplePos="0" relativeHeight="251296768" behindDoc="0" locked="0" layoutInCell="1" allowOverlap="1" wp14:anchorId="16598F83" wp14:editId="04E344C6">
                <wp:simplePos x="0" y="0"/>
                <wp:positionH relativeFrom="column">
                  <wp:posOffset>3585845</wp:posOffset>
                </wp:positionH>
                <wp:positionV relativeFrom="paragraph">
                  <wp:posOffset>157480</wp:posOffset>
                </wp:positionV>
                <wp:extent cx="473710" cy="434340"/>
                <wp:effectExtent l="0" t="0" r="21590" b="22860"/>
                <wp:wrapNone/>
                <wp:docPr id="285" name="楕円 285"/>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9E48A1"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98F83" id="楕円 285" o:spid="_x0000_s1039" style="position:absolute;left:0;text-align:left;margin-left:282.35pt;margin-top:12.4pt;width:37.3pt;height:34.2pt;rotation:180;flip:y;z-index:25129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" fillcolor="white [3212]" strokecolor="#1f3763 [1604]" strokeweight="1pt">
                <v:stroke joinstyle="miter"/>
                <v:textbox>
                  <w:txbxContent>
                    <w:p w14:paraId="2F9E48A1"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rPr>
        <mc:AlternateContent>
          <mc:Choice Requires="wps">
            <w:drawing>
              <wp:anchor distT="0" distB="0" distL="114300" distR="114300" simplePos="0" relativeHeight="251297792" behindDoc="0" locked="0" layoutInCell="1" allowOverlap="1" wp14:anchorId="1DD20B8A" wp14:editId="1E117C09">
                <wp:simplePos x="0" y="0"/>
                <wp:positionH relativeFrom="column">
                  <wp:posOffset>3465830</wp:posOffset>
                </wp:positionH>
                <wp:positionV relativeFrom="paragraph">
                  <wp:posOffset>57150</wp:posOffset>
                </wp:positionV>
                <wp:extent cx="744220" cy="665480"/>
                <wp:effectExtent l="0" t="0" r="0" b="0"/>
                <wp:wrapNone/>
                <wp:docPr id="286" name="乗算記号 286"/>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E733" id="乗算記号 286" o:spid="_x0000_s1026" style="position:absolute;left:0;text-align:left;margin-left:272.9pt;margin-top:4.5pt;width:58.6pt;height:52.4pt;z-index:25129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07909302" w14:textId="62E15BBA" w:rsidR="00501B3B" w:rsidRDefault="00501B3B" w:rsidP="00501B3B">
      <w:pPr>
        <w:rPr>
          <w:ins w:id="6" w:author="神元繁幸"/>
        </w:rPr>
      </w:pPr>
      <w:r>
        <w:rPr>
          <w:rFonts w:hint="eastAsia"/>
          <w:noProof/>
        </w:rPr>
        <mc:AlternateContent>
          <mc:Choice Requires="wps">
            <w:drawing>
              <wp:anchor distT="0" distB="0" distL="114300" distR="114300" simplePos="0" relativeHeight="251295744" behindDoc="0" locked="0" layoutInCell="1" allowOverlap="1" wp14:anchorId="1FD02303" wp14:editId="0B089126">
                <wp:simplePos x="0" y="0"/>
                <wp:positionH relativeFrom="column">
                  <wp:posOffset>2548255</wp:posOffset>
                </wp:positionH>
                <wp:positionV relativeFrom="paragraph">
                  <wp:posOffset>194310</wp:posOffset>
                </wp:positionV>
                <wp:extent cx="357505" cy="429260"/>
                <wp:effectExtent l="0" t="19050" r="42545" b="46990"/>
                <wp:wrapNone/>
                <wp:docPr id="287" name="矢印: 右 287"/>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25A35" id="矢印: 右 287" o:spid="_x0000_s1026" type="#_x0000_t13" style="position:absolute;left:0;text-align:left;margin-left:200.65pt;margin-top:15.3pt;width:28.15pt;height:33.8pt;z-index:2512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299840" behindDoc="0" locked="0" layoutInCell="1" allowOverlap="1" wp14:anchorId="27ACA8DD" wp14:editId="3FA461BD">
                <wp:simplePos x="0" y="0"/>
                <wp:positionH relativeFrom="column">
                  <wp:posOffset>4038599</wp:posOffset>
                </wp:positionH>
                <wp:positionV relativeFrom="paragraph">
                  <wp:posOffset>188595</wp:posOffset>
                </wp:positionV>
                <wp:extent cx="828675" cy="144780"/>
                <wp:effectExtent l="0" t="0" r="28575" b="26670"/>
                <wp:wrapNone/>
                <wp:docPr id="64" name="直線矢印コネクタ 64"/>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619E4" id="直線矢印コネクタ 64" o:spid="_x0000_s1026" type="#_x0000_t32" style="position:absolute;left:0;text-align:left;margin-left:318pt;margin-top:14.85pt;width:65.25pt;height:11.4pt;flip:x y;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" strokecolor="black [3200]">
                <v:stroke dashstyle="dash"/>
              </v:shape>
            </w:pict>
          </mc:Fallback>
        </mc:AlternateContent>
      </w:r>
    </w:p>
    <w:p w14:paraId="50645DFD" w14:textId="757DB9F7" w:rsidR="00501B3B" w:rsidRDefault="00501B3B" w:rsidP="00501B3B">
      <w:pPr>
        <w:rPr>
          <w:ins w:id="7" w:author="神元繁幸"/>
        </w:rPr>
      </w:pPr>
      <w:r w:rsidRPr="00501B3B">
        <w:rPr>
          <w:rFonts w:hint="eastAsia"/>
        </w:rPr>
        <mc:AlternateContent>
          <mc:Choice Requires="wps">
            <w:drawing>
              <wp:anchor distT="0" distB="0" distL="114300" distR="114300" simplePos="0" relativeHeight="251658379" behindDoc="0" locked="0" layoutInCell="1" allowOverlap="1" wp14:anchorId="3EA09D2F" wp14:editId="32BAF003">
                <wp:simplePos x="0" y="0"/>
                <wp:positionH relativeFrom="column">
                  <wp:posOffset>4760276</wp:posOffset>
                </wp:positionH>
                <wp:positionV relativeFrom="paragraph">
                  <wp:posOffset>35737</wp:posOffset>
                </wp:positionV>
                <wp:extent cx="410845" cy="317500"/>
                <wp:effectExtent l="65723" t="48577" r="16827" b="0"/>
                <wp:wrapNone/>
                <wp:docPr id="66" name="二等辺三角形 66"/>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D1852" id="二等辺三角形 66" o:spid="_x0000_s1026" type="#_x0000_t5" style="position:absolute;left:0;text-align:left;margin-left:374.8pt;margin-top:2.8pt;width:32.35pt;height:25pt;rotation:6692523fd;z-index:2516583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" fillcolor="#4472c4 [3204]" strokecolor="#1f3763 [1604]" strokeweight="1pt"/>
            </w:pict>
          </mc:Fallback>
        </mc:AlternateContent>
      </w:r>
      <w:r>
        <w:rPr>
          <w:rFonts w:hint="eastAsia"/>
          <w:noProof/>
        </w:rPr>
        <mc:AlternateContent>
          <mc:Choice Requires="wps">
            <w:drawing>
              <wp:anchor distT="0" distB="0" distL="114300" distR="114300" simplePos="0" relativeHeight="251658378" behindDoc="0" locked="0" layoutInCell="1" allowOverlap="1" wp14:anchorId="4896780F" wp14:editId="4F88B08A">
                <wp:simplePos x="0" y="0"/>
                <wp:positionH relativeFrom="column">
                  <wp:posOffset>4829175</wp:posOffset>
                </wp:positionH>
                <wp:positionV relativeFrom="paragraph">
                  <wp:posOffset>9525</wp:posOffset>
                </wp:positionV>
                <wp:extent cx="473710" cy="434340"/>
                <wp:effectExtent l="0" t="0" r="21590" b="22860"/>
                <wp:wrapNone/>
                <wp:docPr id="67" name="楕円 6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34F1E"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6780F" id="楕円 67" o:spid="_x0000_s1040" style="position:absolute;left:0;text-align:left;margin-left:380.25pt;margin-top:.75pt;width:37.3pt;height:34.2pt;rotation:180;flip:y;z-index:2516583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" fillcolor="red" strokecolor="#1f3763 [1604]" strokeweight="1pt">
                <v:stroke joinstyle="miter"/>
                <v:textbox>
                  <w:txbxContent>
                    <w:p w14:paraId="69F34F1E"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658376" behindDoc="0" locked="0" layoutInCell="1" allowOverlap="1" wp14:anchorId="49E976D9" wp14:editId="1C813F12">
                <wp:simplePos x="0" y="0"/>
                <wp:positionH relativeFrom="column">
                  <wp:posOffset>3813423</wp:posOffset>
                </wp:positionH>
                <wp:positionV relativeFrom="paragraph">
                  <wp:posOffset>196834</wp:posOffset>
                </wp:positionV>
                <wp:extent cx="363" cy="362"/>
                <wp:effectExtent l="57150" t="57150" r="57150" b="57150"/>
                <wp:wrapNone/>
                <wp:docPr id="69" name="インク 69"/>
                <wp:cNvGraphicFramePr/>
                <a:graphic xmlns:a="http://schemas.openxmlformats.org/drawingml/2006/main">
                  <a:graphicData uri="http://schemas.microsoft.com/office/word/2010/wordprocessingInk">
                    <w14:contentPart bwMode="auto" r:id="rId9">
                      <w14:nvContentPartPr>
                        <w14:cNvContentPartPr/>
                      </w14:nvContentPartPr>
                      <w14:xfrm>
                        <a:off x="0" y="0"/>
                        <a:ext cx="363" cy="362"/>
                      </w14:xfrm>
                    </w14:contentPart>
                  </a:graphicData>
                </a:graphic>
              </wp:anchor>
            </w:drawing>
          </mc:Choice>
          <mc:Fallback>
            <w:pict>
              <v:shape w14:anchorId="43A982C0" id="インク 69" o:spid="_x0000_s1026" type="#_x0000_t75" style="position:absolute;left:0;text-align:left;margin-left:299.55pt;margin-top:14.8pt;width:1.5pt;height:1.5pt;z-index:251658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">
                <v:imagedata r:id="rId7" o:title=""/>
              </v:shape>
            </w:pict>
          </mc:Fallback>
        </mc:AlternateContent>
      </w:r>
    </w:p>
    <w:p w14:paraId="357682F9" w14:textId="77777777" w:rsidR="00501B3B" w:rsidRDefault="00501B3B" w:rsidP="00501B3B">
      <w:pPr>
        <w:rPr>
          <w:ins w:id="8" w:author="神元繁幸"/>
        </w:rPr>
      </w:pPr>
      <w:r>
        <w:rPr>
          <w:noProof/>
        </w:rPr>
        <mc:AlternateContent>
          <mc:Choice Requires="wpi">
            <w:drawing>
              <wp:anchor distT="0" distB="0" distL="114300" distR="114300" simplePos="0" relativeHeight="251658377" behindDoc="0" locked="0" layoutInCell="1" allowOverlap="1" wp14:anchorId="255D6005" wp14:editId="0A39686D">
                <wp:simplePos x="0" y="0"/>
                <wp:positionH relativeFrom="column">
                  <wp:posOffset>5479435</wp:posOffset>
                </wp:positionH>
                <wp:positionV relativeFrom="paragraph">
                  <wp:posOffset>58455</wp:posOffset>
                </wp:positionV>
                <wp:extent cx="362" cy="363"/>
                <wp:effectExtent l="57150" t="57150" r="57150" b="57150"/>
                <wp:wrapNone/>
                <wp:docPr id="70" name="インク 70"/>
                <wp:cNvGraphicFramePr/>
                <a:graphic xmlns:a="http://schemas.openxmlformats.org/drawingml/2006/main">
                  <a:graphicData uri="http://schemas.microsoft.com/office/word/2010/wordprocessingInk">
                    <w14:contentPart bwMode="auto" r:id="rId10">
                      <w14:nvContentPartPr>
                        <w14:cNvContentPartPr/>
                      </w14:nvContentPartPr>
                      <w14:xfrm>
                        <a:off x="0" y="0"/>
                        <a:ext cx="362" cy="363"/>
                      </w14:xfrm>
                    </w14:contentPart>
                  </a:graphicData>
                </a:graphic>
              </wp:anchor>
            </w:drawing>
          </mc:Choice>
          <mc:Fallback>
            <w:pict>
              <v:shape w14:anchorId="71FA879C" id="インク 70" o:spid="_x0000_s1026" type="#_x0000_t75" style="position:absolute;left:0;text-align:left;margin-left:430.75pt;margin-top:3.9pt;width:1.5pt;height:1.5pt;z-index:2516583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">
                <v:imagedata r:id="rId7" o:title=""/>
              </v:shape>
            </w:pict>
          </mc:Fallback>
        </mc:AlternateContent>
      </w:r>
    </w:p>
    <w:p w14:paraId="1E8B5457" w14:textId="77777777" w:rsidR="00501B3B" w:rsidRDefault="00501B3B" w:rsidP="00501B3B">
      <w:pPr>
        <w:rPr>
          <w:ins w:id="9" w:author="神元繁幸"/>
        </w:rPr>
      </w:pPr>
    </w:p>
    <w:p w14:paraId="2FBD3211" w14:textId="12D6E252" w:rsidR="00501B3B" w:rsidRDefault="008E032A" w:rsidP="008E032A">
      <w:pPr>
        <w:rPr>
          <w:rFonts w:hint="eastAsia"/>
        </w:rPr>
      </w:pPr>
      <w:r>
        <w:t>別の足場に飛び移ると倒せる</w:t>
      </w:r>
    </w:p>
    <w:p w14:paraId="28F851F5" w14:textId="59ACE59F" w:rsidR="00501B3B" w:rsidRDefault="008E032A" w:rsidP="00501B3B">
      <w:pPr>
        <w:rPr>
          <w:ins w:id="10" w:author="神元繁幸"/>
          <w:rFonts w:hint="eastAsia"/>
        </w:rPr>
      </w:pPr>
      <w:r>
        <w:rPr>
          <w:rFonts w:ascii="Segoe UI Emoji" w:hAnsi="Segoe UI Emoji" w:cs="Segoe UI Emoji"/>
        </w:rPr>
        <w:lastRenderedPageBreak/>
        <w:t>⚫</w:t>
      </w:r>
      <w:r>
        <w:t>敵A-3 　被さられるとゆっくり真上に上昇する敵。</w:t>
      </w:r>
      <w:ins w:id="11" w:author="神元繁幸">
        <w:r>
          <w:t>別の足場に飛び移る</w:t>
        </w:r>
        <w:r w:rsidR="00501B3B">
          <w:rPr>
            <w:rFonts w:hint="eastAsia"/>
          </w:rPr>
          <w:t>か主人公をタップする</w:t>
        </w:r>
        <w:r>
          <w:t>と倒せる</w:t>
        </w:r>
      </w:ins>
      <w:r w:rsidR="00501B3B">
        <w:rPr>
          <w:rFonts w:hint="eastAsia"/>
          <w:noProof/>
        </w:rPr>
        <mc:AlternateContent>
          <mc:Choice Requires="wps">
            <w:drawing>
              <wp:anchor distT="0" distB="0" distL="114300" distR="114300" simplePos="0" relativeHeight="251428864" behindDoc="0" locked="0" layoutInCell="1" allowOverlap="1" wp14:anchorId="42AF7FBB" wp14:editId="61C3FA9B">
                <wp:simplePos x="0" y="0"/>
                <wp:positionH relativeFrom="column">
                  <wp:posOffset>1861185</wp:posOffset>
                </wp:positionH>
                <wp:positionV relativeFrom="paragraph">
                  <wp:posOffset>575310</wp:posOffset>
                </wp:positionV>
                <wp:extent cx="473710" cy="434340"/>
                <wp:effectExtent l="0" t="0" r="21590" b="22860"/>
                <wp:wrapNone/>
                <wp:docPr id="72" name="楕円 72"/>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21CE6C"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F7FBB" id="楕円 72" o:spid="_x0000_s1041" style="position:absolute;left:0;text-align:left;margin-left:146.55pt;margin-top:45.3pt;width:37.3pt;height:34.2pt;rotation:180;flip:y;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" fillcolor="red" strokecolor="#1f3763 [1604]" strokeweight="1pt">
                <v:stroke joinstyle="miter"/>
                <v:textbox>
                  <w:txbxContent>
                    <w:p w14:paraId="4E21CE6C"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454464" behindDoc="0" locked="0" layoutInCell="1" allowOverlap="1" wp14:anchorId="3671E5B3" wp14:editId="4A85D241">
                <wp:simplePos x="0" y="0"/>
                <wp:positionH relativeFrom="column">
                  <wp:posOffset>1935480</wp:posOffset>
                </wp:positionH>
                <wp:positionV relativeFrom="paragraph">
                  <wp:posOffset>652145</wp:posOffset>
                </wp:positionV>
                <wp:extent cx="410845" cy="317500"/>
                <wp:effectExtent l="65723" t="48577" r="16827" b="0"/>
                <wp:wrapNone/>
                <wp:docPr id="73" name="二等辺三角形 73"/>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5443" id="二等辺三角形 73" o:spid="_x0000_s1026" type="#_x0000_t5" style="position:absolute;left:0;text-align:left;margin-left:152.4pt;margin-top:51.35pt;width:32.35pt;height:25pt;rotation:669252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&#1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403264" behindDoc="0" locked="0" layoutInCell="1" allowOverlap="1" wp14:anchorId="0ADFD35F" wp14:editId="47BC8920">
                <wp:simplePos x="0" y="0"/>
                <wp:positionH relativeFrom="column">
                  <wp:posOffset>1265555</wp:posOffset>
                </wp:positionH>
                <wp:positionV relativeFrom="paragraph">
                  <wp:posOffset>868680</wp:posOffset>
                </wp:positionV>
                <wp:extent cx="357505" cy="429260"/>
                <wp:effectExtent l="0" t="19050" r="42545" b="46990"/>
                <wp:wrapNone/>
                <wp:docPr id="288" name="矢印: 右 288"/>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9A1A" id="矢印: 右 288" o:spid="_x0000_s1026" type="#_x0000_t13" style="position:absolute;left:0;text-align:left;margin-left:99.65pt;margin-top:68.4pt;width:28.15pt;height:33.8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HOSgxY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326464" behindDoc="0" locked="0" layoutInCell="1" allowOverlap="1" wp14:anchorId="26E57182" wp14:editId="4B405CBF">
                <wp:simplePos x="0" y="0"/>
                <wp:positionH relativeFrom="column">
                  <wp:posOffset>538480</wp:posOffset>
                </wp:positionH>
                <wp:positionV relativeFrom="paragraph">
                  <wp:posOffset>438785</wp:posOffset>
                </wp:positionV>
                <wp:extent cx="473710" cy="434340"/>
                <wp:effectExtent l="0" t="0" r="21590" b="22860"/>
                <wp:wrapNone/>
                <wp:docPr id="289" name="楕円 289"/>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70039E"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57182" id="楕円 289" o:spid="_x0000_s1042" style="position:absolute;left:0;text-align:left;margin-left:42.4pt;margin-top:34.55pt;width:37.3pt;height:34.2pt;rotation:180;flip:y;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C7FrcetAgAAnAUAAA4AAAAA&#10;AAAAAAAAAAAALgIAAGRycy9lMm9Eb2MueG1sUEsBAi0AFAAGAAgAAAAhAJTQtRPfAAAACQEAAA8A&#10;AAAAAAAAAAAAAAAABwUAAGRycy9kb3ducmV2LnhtbFBLBQYAAAAABAAEAPMAAAATBgAAAAA=&#10;" fillcolor="red" strokecolor="#1f3763 [1604]" strokeweight="1pt">
                <v:stroke joinstyle="miter"/>
                <v:textbox>
                  <w:txbxContent>
                    <w:p w14:paraId="4470039E"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377664" behindDoc="0" locked="0" layoutInCell="1" allowOverlap="1" wp14:anchorId="7F32E107" wp14:editId="5DEFBAFC">
                <wp:simplePos x="0" y="0"/>
                <wp:positionH relativeFrom="column">
                  <wp:posOffset>255270</wp:posOffset>
                </wp:positionH>
                <wp:positionV relativeFrom="paragraph">
                  <wp:posOffset>805815</wp:posOffset>
                </wp:positionV>
                <wp:extent cx="452755" cy="693420"/>
                <wp:effectExtent l="0" t="0" r="23495" b="30480"/>
                <wp:wrapNone/>
                <wp:docPr id="290" name="直線矢印コネクタ 290"/>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3E1E0" id="直線矢印コネクタ 290" o:spid="_x0000_s1026" type="#_x0000_t32" style="position:absolute;left:0;text-align:left;margin-left:20.1pt;margin-top:63.45pt;width:35.65pt;height:54.6pt;flip:x;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" strokecolor="black [3200]">
                <v:stroke dashstyle="dash"/>
              </v:shape>
            </w:pict>
          </mc:Fallback>
        </mc:AlternateContent>
      </w:r>
      <w:r w:rsidR="00501B3B">
        <w:rPr>
          <w:rFonts w:hint="eastAsia"/>
          <w:noProof/>
        </w:rPr>
        <mc:AlternateContent>
          <mc:Choice Requires="wps">
            <w:drawing>
              <wp:anchor distT="0" distB="0" distL="114300" distR="114300" simplePos="0" relativeHeight="251352064" behindDoc="0" locked="0" layoutInCell="1" allowOverlap="1" wp14:anchorId="50E52FAF" wp14:editId="03633A20">
                <wp:simplePos x="0" y="0"/>
                <wp:positionH relativeFrom="column">
                  <wp:posOffset>0</wp:posOffset>
                </wp:positionH>
                <wp:positionV relativeFrom="paragraph">
                  <wp:posOffset>1363980</wp:posOffset>
                </wp:positionV>
                <wp:extent cx="410845" cy="317500"/>
                <wp:effectExtent l="122873" t="0" r="0" b="73978"/>
                <wp:wrapNone/>
                <wp:docPr id="291" name="二等辺三角形 291"/>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694C" id="二等辺三角形 291" o:spid="_x0000_s1026" type="#_x0000_t5" style="position:absolute;left:0;text-align:left;margin-left:0;margin-top:107.4pt;width:32.35pt;height:25pt;rotation:3257609fd;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" fillcolor="#4472c4 [3204]" strokecolor="#1f3763 [1604]" strokeweight="1pt"/>
            </w:pict>
          </mc:Fallback>
        </mc:AlternateContent>
      </w:r>
    </w:p>
    <w:p w14:paraId="596CE2DE" w14:textId="1665BEF8" w:rsidR="00501B3B" w:rsidRDefault="00501B3B" w:rsidP="00501B3B">
      <w:pPr>
        <w:rPr>
          <w:ins w:id="12" w:author="神元繁幸"/>
        </w:rPr>
      </w:pPr>
      <w:r w:rsidRPr="00501B3B">
        <w:rPr>
          <w:rFonts w:hint="eastAsia"/>
        </w:rPr>
        <mc:AlternateContent>
          <mc:Choice Requires="wps">
            <w:drawing>
              <wp:anchor distT="0" distB="0" distL="114300" distR="114300" simplePos="0" relativeHeight="251455488" behindDoc="0" locked="0" layoutInCell="1" allowOverlap="1" wp14:anchorId="61E430FF" wp14:editId="0A389349">
                <wp:simplePos x="0" y="0"/>
                <wp:positionH relativeFrom="column">
                  <wp:posOffset>3585845</wp:posOffset>
                </wp:positionH>
                <wp:positionV relativeFrom="paragraph">
                  <wp:posOffset>157480</wp:posOffset>
                </wp:positionV>
                <wp:extent cx="473710" cy="434340"/>
                <wp:effectExtent l="0" t="0" r="21590" b="22860"/>
                <wp:wrapNone/>
                <wp:docPr id="293" name="楕円 29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DA597"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430FF" id="楕円 293" o:spid="_x0000_s1043" style="position:absolute;left:0;text-align:left;margin-left:282.35pt;margin-top:12.4pt;width:37.3pt;height:34.2pt;rotation:180;flip:y;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" fillcolor="white [3212]" strokecolor="#1f3763 [1604]" strokeweight="1pt">
                <v:stroke joinstyle="miter"/>
                <v:textbox>
                  <w:txbxContent>
                    <w:p w14:paraId="0CEDA597"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rPr>
        <mc:AlternateContent>
          <mc:Choice Requires="wps">
            <w:drawing>
              <wp:anchor distT="0" distB="0" distL="114300" distR="114300" simplePos="0" relativeHeight="251456512" behindDoc="0" locked="0" layoutInCell="1" allowOverlap="1" wp14:anchorId="37771988" wp14:editId="6F1B5137">
                <wp:simplePos x="0" y="0"/>
                <wp:positionH relativeFrom="column">
                  <wp:posOffset>3465830</wp:posOffset>
                </wp:positionH>
                <wp:positionV relativeFrom="paragraph">
                  <wp:posOffset>57150</wp:posOffset>
                </wp:positionV>
                <wp:extent cx="744220" cy="665480"/>
                <wp:effectExtent l="0" t="0" r="0" b="0"/>
                <wp:wrapNone/>
                <wp:docPr id="294" name="乗算記号 29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A164F" id="乗算記号 294" o:spid="_x0000_s1026" style="position:absolute;left:0;text-align:left;margin-left:272.9pt;margin-top:4.5pt;width:58.6pt;height:52.4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414847B3" w14:textId="58F1F24E" w:rsidR="00501B3B" w:rsidRDefault="00501B3B" w:rsidP="00501B3B">
      <w:pPr>
        <w:rPr>
          <w:ins w:id="13" w:author="神元繁幸"/>
        </w:rPr>
      </w:pPr>
      <w:r>
        <w:rPr>
          <w:rFonts w:hint="eastAsia"/>
          <w:noProof/>
        </w:rPr>
        <mc:AlternateContent>
          <mc:Choice Requires="wps">
            <w:drawing>
              <wp:anchor distT="0" distB="0" distL="114300" distR="114300" simplePos="0" relativeHeight="251458560" behindDoc="0" locked="0" layoutInCell="1" allowOverlap="1" wp14:anchorId="10B9802C" wp14:editId="7739A8ED">
                <wp:simplePos x="0" y="0"/>
                <wp:positionH relativeFrom="column">
                  <wp:posOffset>2364105</wp:posOffset>
                </wp:positionH>
                <wp:positionV relativeFrom="paragraph">
                  <wp:posOffset>47625</wp:posOffset>
                </wp:positionV>
                <wp:extent cx="0" cy="704850"/>
                <wp:effectExtent l="76200" t="38100" r="57150" b="19050"/>
                <wp:wrapNone/>
                <wp:docPr id="292" name="直線矢印コネクタ 292"/>
                <wp:cNvGraphicFramePr/>
                <a:graphic xmlns:a="http://schemas.openxmlformats.org/drawingml/2006/main">
                  <a:graphicData uri="http://schemas.microsoft.com/office/word/2010/wordprocessingShape">
                    <wps:wsp>
                      <wps:cNvCnPr/>
                      <wps:spPr>
                        <a:xfrm flipV="1">
                          <a:off x="0" y="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5E143" id="直線矢印コネクタ 292" o:spid="_x0000_s1026" type="#_x0000_t32" style="position:absolute;left:0;text-align:left;margin-left:186.15pt;margin-top:3.75pt;width:0;height:55.5pt;flip:y;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8390" behindDoc="0" locked="0" layoutInCell="1" allowOverlap="1" wp14:anchorId="0607B0E2" wp14:editId="407BF594">
                <wp:simplePos x="0" y="0"/>
                <wp:positionH relativeFrom="column">
                  <wp:posOffset>2548255</wp:posOffset>
                </wp:positionH>
                <wp:positionV relativeFrom="paragraph">
                  <wp:posOffset>194310</wp:posOffset>
                </wp:positionV>
                <wp:extent cx="357505" cy="429260"/>
                <wp:effectExtent l="0" t="19050" r="42545" b="46990"/>
                <wp:wrapNone/>
                <wp:docPr id="295" name="矢印: 右 295"/>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515A2" id="矢印: 右 295" o:spid="_x0000_s1026" type="#_x0000_t13" style="position:absolute;left:0;text-align:left;margin-left:200.65pt;margin-top:15.3pt;width:28.15pt;height:33.8pt;z-index:251658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397" behindDoc="0" locked="0" layoutInCell="1" allowOverlap="1" wp14:anchorId="1B36F757" wp14:editId="26BB84F9">
                <wp:simplePos x="0" y="0"/>
                <wp:positionH relativeFrom="column">
                  <wp:posOffset>4038599</wp:posOffset>
                </wp:positionH>
                <wp:positionV relativeFrom="paragraph">
                  <wp:posOffset>188595</wp:posOffset>
                </wp:positionV>
                <wp:extent cx="828675" cy="144780"/>
                <wp:effectExtent l="0" t="0" r="28575" b="26670"/>
                <wp:wrapNone/>
                <wp:docPr id="296" name="直線矢印コネクタ 296"/>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66DAD" id="直線矢印コネクタ 296" o:spid="_x0000_s1026" type="#_x0000_t32" style="position:absolute;left:0;text-align:left;margin-left:318pt;margin-top:14.85pt;width:65.25pt;height:11.4pt;flip:x y;z-index:251658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" strokecolor="black [3200]">
                <v:stroke dashstyle="dash"/>
              </v:shape>
            </w:pict>
          </mc:Fallback>
        </mc:AlternateContent>
      </w:r>
    </w:p>
    <w:p w14:paraId="0CF36AD5" w14:textId="4D45C4A2" w:rsidR="00501B3B" w:rsidRDefault="00501B3B" w:rsidP="00501B3B">
      <w:pPr>
        <w:rPr>
          <w:ins w:id="14" w:author="神元繁幸"/>
        </w:rPr>
      </w:pPr>
      <w:r w:rsidRPr="00501B3B">
        <w:rPr>
          <w:rFonts w:hint="eastAsia"/>
        </w:rPr>
        <mc:AlternateContent>
          <mc:Choice Requires="wps">
            <w:drawing>
              <wp:anchor distT="0" distB="0" distL="114300" distR="114300" simplePos="0" relativeHeight="251658394" behindDoc="0" locked="0" layoutInCell="1" allowOverlap="1" wp14:anchorId="02E8F910" wp14:editId="3EA77B8E">
                <wp:simplePos x="0" y="0"/>
                <wp:positionH relativeFrom="column">
                  <wp:posOffset>4760276</wp:posOffset>
                </wp:positionH>
                <wp:positionV relativeFrom="paragraph">
                  <wp:posOffset>35737</wp:posOffset>
                </wp:positionV>
                <wp:extent cx="410845" cy="317500"/>
                <wp:effectExtent l="65723" t="48577" r="16827" b="0"/>
                <wp:wrapNone/>
                <wp:docPr id="297" name="二等辺三角形 297"/>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1D0D4" id="二等辺三角形 297" o:spid="_x0000_s1026" type="#_x0000_t5" style="position:absolute;left:0;text-align:left;margin-left:374.8pt;margin-top:2.8pt;width:32.35pt;height:25pt;rotation:6692523fd;z-index:251658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1658393" behindDoc="0" locked="0" layoutInCell="1" allowOverlap="1" wp14:anchorId="3A3BDEE4" wp14:editId="25E29551">
                <wp:simplePos x="0" y="0"/>
                <wp:positionH relativeFrom="column">
                  <wp:posOffset>4829175</wp:posOffset>
                </wp:positionH>
                <wp:positionV relativeFrom="paragraph">
                  <wp:posOffset>9525</wp:posOffset>
                </wp:positionV>
                <wp:extent cx="473710" cy="434340"/>
                <wp:effectExtent l="0" t="0" r="21590" b="22860"/>
                <wp:wrapNone/>
                <wp:docPr id="298" name="楕円 29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189D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BDEE4" id="楕円 298" o:spid="_x0000_s1044" style="position:absolute;left:0;text-align:left;margin-left:380.25pt;margin-top:.75pt;width:37.3pt;height:34.2pt;rotation:180;flip:y;z-index:251658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" fillcolor="red" strokecolor="#1f3763 [1604]" strokeweight="1pt">
                <v:stroke joinstyle="miter"/>
                <v:textbox>
                  <w:txbxContent>
                    <w:p w14:paraId="6BB189D2"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658391" behindDoc="0" locked="0" layoutInCell="1" allowOverlap="1" wp14:anchorId="0086F8A8" wp14:editId="54FDE94C">
                <wp:simplePos x="0" y="0"/>
                <wp:positionH relativeFrom="column">
                  <wp:posOffset>3813423</wp:posOffset>
                </wp:positionH>
                <wp:positionV relativeFrom="paragraph">
                  <wp:posOffset>196834</wp:posOffset>
                </wp:positionV>
                <wp:extent cx="363" cy="362"/>
                <wp:effectExtent l="57150" t="57150" r="57150" b="57150"/>
                <wp:wrapNone/>
                <wp:docPr id="299" name="インク 299"/>
                <wp:cNvGraphicFramePr/>
                <a:graphic xmlns:a="http://schemas.openxmlformats.org/drawingml/2006/main">
                  <a:graphicData uri="http://schemas.microsoft.com/office/word/2010/wordprocessingInk">
                    <w14:contentPart bwMode="auto" r:id="rId11">
                      <w14:nvContentPartPr>
                        <w14:cNvContentPartPr/>
                      </w14:nvContentPartPr>
                      <w14:xfrm>
                        <a:off x="0" y="0"/>
                        <a:ext cx="363" cy="362"/>
                      </w14:xfrm>
                    </w14:contentPart>
                  </a:graphicData>
                </a:graphic>
              </wp:anchor>
            </w:drawing>
          </mc:Choice>
          <mc:Fallback>
            <w:pict>
              <v:shape w14:anchorId="1DC16338" id="インク 299" o:spid="_x0000_s1026" type="#_x0000_t75" style="position:absolute;left:0;text-align:left;margin-left:299.55pt;margin-top:14.8pt;width:1.5pt;height:1.5pt;z-index:2516583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">
                <v:imagedata r:id="rId7" o:title=""/>
              </v:shape>
            </w:pict>
          </mc:Fallback>
        </mc:AlternateContent>
      </w:r>
    </w:p>
    <w:p w14:paraId="715627D2" w14:textId="77777777" w:rsidR="00501B3B" w:rsidRDefault="00501B3B" w:rsidP="00501B3B">
      <w:pPr>
        <w:rPr>
          <w:ins w:id="15" w:author="神元繁幸"/>
        </w:rPr>
      </w:pPr>
      <w:r>
        <w:rPr>
          <w:noProof/>
        </w:rPr>
        <mc:AlternateContent>
          <mc:Choice Requires="wpi">
            <w:drawing>
              <wp:anchor distT="0" distB="0" distL="114300" distR="114300" simplePos="0" relativeHeight="251658392" behindDoc="0" locked="0" layoutInCell="1" allowOverlap="1" wp14:anchorId="2BEBDF27" wp14:editId="12DCB89B">
                <wp:simplePos x="0" y="0"/>
                <wp:positionH relativeFrom="column">
                  <wp:posOffset>5479435</wp:posOffset>
                </wp:positionH>
                <wp:positionV relativeFrom="paragraph">
                  <wp:posOffset>58455</wp:posOffset>
                </wp:positionV>
                <wp:extent cx="362" cy="363"/>
                <wp:effectExtent l="57150" t="57150" r="57150" b="57150"/>
                <wp:wrapNone/>
                <wp:docPr id="300" name="インク 300"/>
                <wp:cNvGraphicFramePr/>
                <a:graphic xmlns:a="http://schemas.openxmlformats.org/drawingml/2006/main">
                  <a:graphicData uri="http://schemas.microsoft.com/office/word/2010/wordprocessingInk">
                    <w14:contentPart bwMode="auto" r:id="rId12">
                      <w14:nvContentPartPr>
                        <w14:cNvContentPartPr/>
                      </w14:nvContentPartPr>
                      <w14:xfrm>
                        <a:off x="0" y="0"/>
                        <a:ext cx="362" cy="363"/>
                      </w14:xfrm>
                    </w14:contentPart>
                  </a:graphicData>
                </a:graphic>
              </wp:anchor>
            </w:drawing>
          </mc:Choice>
          <mc:Fallback>
            <w:pict>
              <v:shape w14:anchorId="2687545E" id="インク 300" o:spid="_x0000_s1026" type="#_x0000_t75" style="position:absolute;left:0;text-align:left;margin-left:430.75pt;margin-top:3.9pt;width:1.5pt;height:1.5pt;z-index:251658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">
                <v:imagedata r:id="rId7" o:title=""/>
              </v:shape>
            </w:pict>
          </mc:Fallback>
        </mc:AlternateContent>
      </w:r>
    </w:p>
    <w:p w14:paraId="11429735" w14:textId="77777777" w:rsidR="00501B3B" w:rsidRDefault="00501B3B" w:rsidP="00501B3B">
      <w:pPr>
        <w:rPr>
          <w:ins w:id="16" w:author="神元繁幸"/>
        </w:rPr>
      </w:pPr>
    </w:p>
    <w:p w14:paraId="321EEC4C" w14:textId="675BFAB8" w:rsidR="00501B3B" w:rsidRPr="00501B3B" w:rsidRDefault="00501B3B" w:rsidP="008E032A">
      <w:pPr>
        <w:rPr>
          <w:ins w:id="17" w:author="神元繁幸"/>
        </w:rPr>
      </w:pPr>
    </w:p>
    <w:p w14:paraId="4EAE6040" w14:textId="12AF5750" w:rsidR="00501B3B" w:rsidRDefault="00501B3B" w:rsidP="008E032A">
      <w:pPr>
        <w:rPr>
          <w:ins w:id="18" w:author="神元繁幸"/>
        </w:rPr>
      </w:pPr>
    </w:p>
    <w:p w14:paraId="083674F8" w14:textId="77777777" w:rsidR="00501B3B" w:rsidRDefault="008E032A" w:rsidP="008E032A">
      <w:pPr>
        <w:rPr>
          <w:rFonts w:hint="eastAsia"/>
        </w:rPr>
      </w:pPr>
      <w:r>
        <w:t>別の足場に飛び移ると倒せる</w:t>
      </w:r>
    </w:p>
    <w:p w14:paraId="459E6899" w14:textId="77777777" w:rsidR="008E032A" w:rsidRDefault="008E032A" w:rsidP="008E032A">
      <w:r>
        <w:rPr>
          <w:rFonts w:ascii="Segoe UI Emoji" w:hAnsi="Segoe UI Emoji" w:cs="Segoe UI Emoji"/>
        </w:rPr>
        <w:t>⚫</w:t>
      </w:r>
      <w:r>
        <w:t>敵A-4 　被さられると右(スクロール正方向)に移動する敵。</w:t>
      </w:r>
      <w:ins w:id="19" w:author="神元繁幸">
        <w:r>
          <w:t>別の足場に飛び移る</w:t>
        </w:r>
        <w:r w:rsidR="00501B3B">
          <w:rPr>
            <w:rFonts w:hint="eastAsia"/>
          </w:rPr>
          <w:t>か主人公をタップする</w:t>
        </w:r>
        <w:r>
          <w:t>と倒せる</w:t>
        </w:r>
        <w:r w:rsidR="00501B3B">
          <w:rPr>
            <w:rFonts w:hint="eastAsia"/>
          </w:rPr>
          <w:t>。</w:t>
        </w:r>
      </w:ins>
      <w:r>
        <w:t>別の足場に飛び移ると倒せる</w:t>
      </w:r>
    </w:p>
    <w:p w14:paraId="472A761D" w14:textId="50EF65D3" w:rsidR="00501B3B" w:rsidRDefault="008E032A" w:rsidP="00501B3B">
      <w:pPr>
        <w:rPr>
          <w:ins w:id="20" w:author="神元繁幸"/>
          <w:rFonts w:hint="eastAsia"/>
        </w:rPr>
      </w:pPr>
      <w:r>
        <w:rPr>
          <w:rFonts w:hint="eastAsia"/>
        </w:rPr>
        <w:t xml:space="preserve">　　　　　また、左方向に移動する色ちがいも居る</w:t>
      </w:r>
      <w:r w:rsidR="00501B3B">
        <w:rPr>
          <w:rFonts w:hint="eastAsia"/>
          <w:noProof/>
        </w:rPr>
        <mc:AlternateContent>
          <mc:Choice Requires="wps">
            <w:drawing>
              <wp:anchor distT="0" distB="0" distL="114300" distR="114300" simplePos="0" relativeHeight="251560960" behindDoc="0" locked="0" layoutInCell="1" allowOverlap="1" wp14:anchorId="62C307EF" wp14:editId="6F1444DF">
                <wp:simplePos x="0" y="0"/>
                <wp:positionH relativeFrom="column">
                  <wp:posOffset>1861185</wp:posOffset>
                </wp:positionH>
                <wp:positionV relativeFrom="paragraph">
                  <wp:posOffset>575310</wp:posOffset>
                </wp:positionV>
                <wp:extent cx="473710" cy="434340"/>
                <wp:effectExtent l="0" t="0" r="21590" b="22860"/>
                <wp:wrapNone/>
                <wp:docPr id="301" name="楕円 301"/>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D22A1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307EF" id="楕円 301" o:spid="_x0000_s1045" style="position:absolute;left:0;text-align:left;margin-left:146.55pt;margin-top:45.3pt;width:37.3pt;height:34.2pt;rotation:180;flip:y;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" fillcolor="red" strokecolor="#1f3763 [1604]" strokeweight="1pt">
                <v:stroke joinstyle="miter"/>
                <v:textbox>
                  <w:txbxContent>
                    <w:p w14:paraId="05D22A12"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581440" behindDoc="0" locked="0" layoutInCell="1" allowOverlap="1" wp14:anchorId="77A3122C" wp14:editId="45FD293B">
                <wp:simplePos x="0" y="0"/>
                <wp:positionH relativeFrom="column">
                  <wp:posOffset>1935480</wp:posOffset>
                </wp:positionH>
                <wp:positionV relativeFrom="paragraph">
                  <wp:posOffset>652145</wp:posOffset>
                </wp:positionV>
                <wp:extent cx="410845" cy="317500"/>
                <wp:effectExtent l="65723" t="48577" r="16827" b="0"/>
                <wp:wrapNone/>
                <wp:docPr id="302" name="二等辺三角形 302"/>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7E38D" id="二等辺三角形 302" o:spid="_x0000_s1026" type="#_x0000_t5" style="position:absolute;left:0;text-align:left;margin-left:152.4pt;margin-top:51.35pt;width:32.35pt;height:25pt;rotation:6692523fd;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&#1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540480" behindDoc="0" locked="0" layoutInCell="1" allowOverlap="1" wp14:anchorId="1C239108" wp14:editId="1B7F9628">
                <wp:simplePos x="0" y="0"/>
                <wp:positionH relativeFrom="column">
                  <wp:posOffset>1265555</wp:posOffset>
                </wp:positionH>
                <wp:positionV relativeFrom="paragraph">
                  <wp:posOffset>868680</wp:posOffset>
                </wp:positionV>
                <wp:extent cx="357505" cy="429260"/>
                <wp:effectExtent l="0" t="19050" r="42545" b="46990"/>
                <wp:wrapNone/>
                <wp:docPr id="303" name="矢印: 右 30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13696" id="矢印: 右 303" o:spid="_x0000_s1026" type="#_x0000_t13" style="position:absolute;left:0;text-align:left;margin-left:99.65pt;margin-top:68.4pt;width:28.15pt;height:33.8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zppXjY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sidR="00501B3B">
        <w:rPr>
          <w:rFonts w:hint="eastAsia"/>
          <w:noProof/>
        </w:rPr>
        <mc:AlternateContent>
          <mc:Choice Requires="wps">
            <w:drawing>
              <wp:anchor distT="0" distB="0" distL="114300" distR="114300" simplePos="0" relativeHeight="251479040" behindDoc="0" locked="0" layoutInCell="1" allowOverlap="1" wp14:anchorId="08B0437E" wp14:editId="6D19ECC5">
                <wp:simplePos x="0" y="0"/>
                <wp:positionH relativeFrom="column">
                  <wp:posOffset>538480</wp:posOffset>
                </wp:positionH>
                <wp:positionV relativeFrom="paragraph">
                  <wp:posOffset>438785</wp:posOffset>
                </wp:positionV>
                <wp:extent cx="473710" cy="434340"/>
                <wp:effectExtent l="0" t="0" r="21590" b="22860"/>
                <wp:wrapNone/>
                <wp:docPr id="304" name="楕円 304"/>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4D4474"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0437E" id="楕円 304" o:spid="_x0000_s1046" style="position:absolute;left:0;text-align:left;margin-left:42.4pt;margin-top:34.55pt;width:37.3pt;height:34.2pt;rotation:180;flip:y;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NBjroutAgAAnAUAAA4AAAAA&#10;AAAAAAAAAAAALgIAAGRycy9lMm9Eb2MueG1sUEsBAi0AFAAGAAgAAAAhAJTQtRPfAAAACQEAAA8A&#10;AAAAAAAAAAAAAAAABwUAAGRycy9kb3ducmV2LnhtbFBLBQYAAAAABAAEAPMAAAATBgAAAAA=&#10;" fillcolor="red" strokecolor="#1f3763 [1604]" strokeweight="1pt">
                <v:stroke joinstyle="miter"/>
                <v:textbox>
                  <w:txbxContent>
                    <w:p w14:paraId="484D4474" w14:textId="77777777" w:rsidR="009027AE" w:rsidRDefault="009027AE" w:rsidP="00501B3B">
                      <w:pPr>
                        <w:jc w:val="center"/>
                      </w:pPr>
                      <w:r>
                        <w:rPr>
                          <w:rFonts w:hint="eastAsia"/>
                        </w:rPr>
                        <w:t>敵</w:t>
                      </w:r>
                    </w:p>
                  </w:txbxContent>
                </v:textbox>
              </v:oval>
            </w:pict>
          </mc:Fallback>
        </mc:AlternateContent>
      </w:r>
      <w:r w:rsidR="00501B3B">
        <w:rPr>
          <w:rFonts w:hint="eastAsia"/>
          <w:noProof/>
        </w:rPr>
        <mc:AlternateContent>
          <mc:Choice Requires="wps">
            <w:drawing>
              <wp:anchor distT="0" distB="0" distL="114300" distR="114300" simplePos="0" relativeHeight="251520000" behindDoc="0" locked="0" layoutInCell="1" allowOverlap="1" wp14:anchorId="169D4405" wp14:editId="2A47306F">
                <wp:simplePos x="0" y="0"/>
                <wp:positionH relativeFrom="column">
                  <wp:posOffset>255270</wp:posOffset>
                </wp:positionH>
                <wp:positionV relativeFrom="paragraph">
                  <wp:posOffset>805815</wp:posOffset>
                </wp:positionV>
                <wp:extent cx="452755" cy="693420"/>
                <wp:effectExtent l="0" t="0" r="23495" b="30480"/>
                <wp:wrapNone/>
                <wp:docPr id="305" name="直線矢印コネクタ 305"/>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A65D" id="直線矢印コネクタ 305" o:spid="_x0000_s1026" type="#_x0000_t32" style="position:absolute;left:0;text-align:left;margin-left:20.1pt;margin-top:63.45pt;width:35.65pt;height:54.6pt;flip:x;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" strokecolor="black [3200]">
                <v:stroke dashstyle="dash"/>
              </v:shape>
            </w:pict>
          </mc:Fallback>
        </mc:AlternateContent>
      </w:r>
      <w:r w:rsidR="00501B3B">
        <w:rPr>
          <w:rFonts w:hint="eastAsia"/>
          <w:noProof/>
        </w:rPr>
        <mc:AlternateContent>
          <mc:Choice Requires="wps">
            <w:drawing>
              <wp:anchor distT="0" distB="0" distL="114300" distR="114300" simplePos="0" relativeHeight="251499520" behindDoc="0" locked="0" layoutInCell="1" allowOverlap="1" wp14:anchorId="0819EA25" wp14:editId="65383C6B">
                <wp:simplePos x="0" y="0"/>
                <wp:positionH relativeFrom="column">
                  <wp:posOffset>0</wp:posOffset>
                </wp:positionH>
                <wp:positionV relativeFrom="paragraph">
                  <wp:posOffset>1363980</wp:posOffset>
                </wp:positionV>
                <wp:extent cx="410845" cy="317500"/>
                <wp:effectExtent l="122873" t="0" r="0" b="73978"/>
                <wp:wrapNone/>
                <wp:docPr id="306" name="二等辺三角形 306"/>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D4C3B" id="二等辺三角形 306" o:spid="_x0000_s1026" type="#_x0000_t5" style="position:absolute;left:0;text-align:left;margin-left:0;margin-top:107.4pt;width:32.35pt;height:25pt;rotation:3257609fd;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" fillcolor="#4472c4 [3204]" strokecolor="#1f3763 [1604]" strokeweight="1pt"/>
            </w:pict>
          </mc:Fallback>
        </mc:AlternateContent>
      </w:r>
    </w:p>
    <w:p w14:paraId="43020BE1" w14:textId="637D939D" w:rsidR="00501B3B" w:rsidRDefault="00501B3B" w:rsidP="00501B3B">
      <w:r>
        <w:rPr>
          <w:rFonts w:hint="eastAsia"/>
          <w:noProof/>
        </w:rPr>
        <mc:AlternateContent>
          <mc:Choice Requires="wps">
            <w:drawing>
              <wp:anchor distT="0" distB="0" distL="114300" distR="114300" simplePos="0" relativeHeight="251599872" behindDoc="0" locked="0" layoutInCell="1" allowOverlap="1" wp14:anchorId="34DEF42E" wp14:editId="002F970D">
                <wp:simplePos x="0" y="0"/>
                <wp:positionH relativeFrom="column">
                  <wp:posOffset>1695450</wp:posOffset>
                </wp:positionH>
                <wp:positionV relativeFrom="paragraph">
                  <wp:posOffset>85090</wp:posOffset>
                </wp:positionV>
                <wp:extent cx="857250" cy="0"/>
                <wp:effectExtent l="0" t="76200" r="19050" b="95250"/>
                <wp:wrapNone/>
                <wp:docPr id="309" name="直線矢印コネクタ 309"/>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8E23C" id="直線矢印コネクタ 309" o:spid="_x0000_s1026" type="#_x0000_t32" style="position:absolute;left:0;text-align:left;margin-left:133.5pt;margin-top:6.7pt;width:67.5pt;height: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" strokecolor="#4472c4 [3204]" strokeweight=".5pt">
                <v:stroke endarrow="block" joinstyle="miter"/>
              </v:shape>
            </w:pict>
          </mc:Fallback>
        </mc:AlternateContent>
      </w:r>
      <w:r w:rsidRPr="00501B3B">
        <w:rPr>
          <w:rFonts w:hint="eastAsia"/>
        </w:rPr>
        <mc:AlternateContent>
          <mc:Choice Requires="wps">
            <w:drawing>
              <wp:anchor distT="0" distB="0" distL="114300" distR="114300" simplePos="0" relativeHeight="251593728" behindDoc="0" locked="0" layoutInCell="1" allowOverlap="1" wp14:anchorId="3972D0CE" wp14:editId="04C132F3">
                <wp:simplePos x="0" y="0"/>
                <wp:positionH relativeFrom="column">
                  <wp:posOffset>3585845</wp:posOffset>
                </wp:positionH>
                <wp:positionV relativeFrom="paragraph">
                  <wp:posOffset>157480</wp:posOffset>
                </wp:positionV>
                <wp:extent cx="473710" cy="434340"/>
                <wp:effectExtent l="0" t="0" r="21590" b="22860"/>
                <wp:wrapNone/>
                <wp:docPr id="307" name="楕円 30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1A883"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2D0CE" id="楕円 307" o:spid="_x0000_s1047" style="position:absolute;left:0;text-align:left;margin-left:282.35pt;margin-top:12.4pt;width:37.3pt;height:34.2pt;rotation:180;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" fillcolor="white [3212]" strokecolor="#1f3763 [1604]" strokeweight="1pt">
                <v:stroke joinstyle="miter"/>
                <v:textbox>
                  <w:txbxContent>
                    <w:p w14:paraId="0001A883"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rPr>
        <mc:AlternateContent>
          <mc:Choice Requires="wps">
            <w:drawing>
              <wp:anchor distT="0" distB="0" distL="114300" distR="114300" simplePos="0" relativeHeight="251594752" behindDoc="0" locked="0" layoutInCell="1" allowOverlap="1" wp14:anchorId="02CC4C07" wp14:editId="728D6169">
                <wp:simplePos x="0" y="0"/>
                <wp:positionH relativeFrom="column">
                  <wp:posOffset>3465830</wp:posOffset>
                </wp:positionH>
                <wp:positionV relativeFrom="paragraph">
                  <wp:posOffset>57150</wp:posOffset>
                </wp:positionV>
                <wp:extent cx="744220" cy="665480"/>
                <wp:effectExtent l="0" t="0" r="0" b="0"/>
                <wp:wrapNone/>
                <wp:docPr id="308" name="乗算記号 308"/>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A937D" id="乗算記号 308" o:spid="_x0000_s1026" style="position:absolute;left:0;text-align:left;margin-left:272.9pt;margin-top:4.5pt;width:58.6pt;height:52.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408E8C4F" w14:textId="3998CA1E" w:rsidR="00501B3B" w:rsidRDefault="00501B3B" w:rsidP="00501B3B">
      <w:r>
        <w:rPr>
          <w:rFonts w:hint="eastAsia"/>
          <w:noProof/>
        </w:rPr>
        <mc:AlternateContent>
          <mc:Choice Requires="wps">
            <w:drawing>
              <wp:anchor distT="0" distB="0" distL="114300" distR="114300" simplePos="0" relativeHeight="251583488" behindDoc="0" locked="0" layoutInCell="1" allowOverlap="1" wp14:anchorId="07DED678" wp14:editId="3FBE54E9">
                <wp:simplePos x="0" y="0"/>
                <wp:positionH relativeFrom="column">
                  <wp:posOffset>2548255</wp:posOffset>
                </wp:positionH>
                <wp:positionV relativeFrom="paragraph">
                  <wp:posOffset>194310</wp:posOffset>
                </wp:positionV>
                <wp:extent cx="357505" cy="429260"/>
                <wp:effectExtent l="0" t="19050" r="42545" b="46990"/>
                <wp:wrapNone/>
                <wp:docPr id="310" name="矢印: 右 310"/>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D2C71" id="矢印: 右 310" o:spid="_x0000_s1026" type="#_x0000_t13" style="position:absolute;left:0;text-align:left;margin-left:200.65pt;margin-top:15.3pt;width:28.15pt;height:33.8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596800" behindDoc="0" locked="0" layoutInCell="1" allowOverlap="1" wp14:anchorId="5EC72159" wp14:editId="18573D82">
                <wp:simplePos x="0" y="0"/>
                <wp:positionH relativeFrom="column">
                  <wp:posOffset>4038599</wp:posOffset>
                </wp:positionH>
                <wp:positionV relativeFrom="paragraph">
                  <wp:posOffset>188595</wp:posOffset>
                </wp:positionV>
                <wp:extent cx="828675" cy="144780"/>
                <wp:effectExtent l="0" t="0" r="28575" b="26670"/>
                <wp:wrapNone/>
                <wp:docPr id="311" name="直線矢印コネクタ 311"/>
                <wp:cNvGraphicFramePr/>
                <a:graphic xmlns:a="http://schemas.openxmlformats.org/drawingml/2006/main">
                  <a:graphicData uri="http://schemas.microsoft.com/office/word/2010/wordprocessingShape">
                    <wps:wsp>
                      <wps:cNvCnPr/>
                      <wps:spPr>
                        <a:xfrm flipH="1" flipV="1">
                          <a:off x="0" y="0"/>
                          <a:ext cx="828675" cy="1447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B4B7A" id="直線矢印コネクタ 311" o:spid="_x0000_s1026" type="#_x0000_t32" style="position:absolute;left:0;text-align:left;margin-left:318pt;margin-top:14.85pt;width:65.25pt;height:11.4pt;flip:x 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" strokecolor="black [3200]">
                <v:stroke dashstyle="dash"/>
              </v:shape>
            </w:pict>
          </mc:Fallback>
        </mc:AlternateContent>
      </w:r>
    </w:p>
    <w:p w14:paraId="37A976CF" w14:textId="5FD6475E" w:rsidR="00501B3B" w:rsidRDefault="00501B3B" w:rsidP="00501B3B">
      <w:r w:rsidRPr="00501B3B">
        <w:rPr>
          <w:rFonts w:hint="eastAsia"/>
        </w:rPr>
        <mc:AlternateContent>
          <mc:Choice Requires="wps">
            <w:drawing>
              <wp:anchor distT="0" distB="0" distL="114300" distR="114300" simplePos="0" relativeHeight="251592704" behindDoc="0" locked="0" layoutInCell="1" allowOverlap="1" wp14:anchorId="65DF6676" wp14:editId="6BA5B5C0">
                <wp:simplePos x="0" y="0"/>
                <wp:positionH relativeFrom="column">
                  <wp:posOffset>4760276</wp:posOffset>
                </wp:positionH>
                <wp:positionV relativeFrom="paragraph">
                  <wp:posOffset>35737</wp:posOffset>
                </wp:positionV>
                <wp:extent cx="410845" cy="317500"/>
                <wp:effectExtent l="65723" t="48577" r="16827" b="0"/>
                <wp:wrapNone/>
                <wp:docPr id="312" name="二等辺三角形 312"/>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EC6E2" id="二等辺三角形 312" o:spid="_x0000_s1026" type="#_x0000_t5" style="position:absolute;left:0;text-align:left;margin-left:374.8pt;margin-top:2.8pt;width:32.35pt;height:25pt;rotation:6692523fd;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1590656" behindDoc="0" locked="0" layoutInCell="1" allowOverlap="1" wp14:anchorId="056BC9AB" wp14:editId="13244A10">
                <wp:simplePos x="0" y="0"/>
                <wp:positionH relativeFrom="column">
                  <wp:posOffset>4829175</wp:posOffset>
                </wp:positionH>
                <wp:positionV relativeFrom="paragraph">
                  <wp:posOffset>9525</wp:posOffset>
                </wp:positionV>
                <wp:extent cx="473710" cy="434340"/>
                <wp:effectExtent l="0" t="0" r="21590" b="22860"/>
                <wp:wrapNone/>
                <wp:docPr id="313" name="楕円 31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5F6B3F"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BC9AB" id="楕円 313" o:spid="_x0000_s1048" style="position:absolute;left:0;text-align:left;margin-left:380.25pt;margin-top:.75pt;width:37.3pt;height:34.2pt;rotation:180;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" fillcolor="red" strokecolor="#1f3763 [1604]" strokeweight="1pt">
                <v:stroke joinstyle="miter"/>
                <v:textbox>
                  <w:txbxContent>
                    <w:p w14:paraId="545F6B3F"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585536" behindDoc="0" locked="0" layoutInCell="1" allowOverlap="1" wp14:anchorId="723A1057" wp14:editId="3891D337">
                <wp:simplePos x="0" y="0"/>
                <wp:positionH relativeFrom="column">
                  <wp:posOffset>3813423</wp:posOffset>
                </wp:positionH>
                <wp:positionV relativeFrom="paragraph">
                  <wp:posOffset>196834</wp:posOffset>
                </wp:positionV>
                <wp:extent cx="363" cy="362"/>
                <wp:effectExtent l="57150" t="57150" r="57150" b="57150"/>
                <wp:wrapNone/>
                <wp:docPr id="314" name="インク 314"/>
                <wp:cNvGraphicFramePr/>
                <a:graphic xmlns:a="http://schemas.openxmlformats.org/drawingml/2006/main">
                  <a:graphicData uri="http://schemas.microsoft.com/office/word/2010/wordprocessingInk">
                    <w14:contentPart bwMode="auto" r:id="rId13">
                      <w14:nvContentPartPr>
                        <w14:cNvContentPartPr/>
                      </w14:nvContentPartPr>
                      <w14:xfrm>
                        <a:off x="0" y="0"/>
                        <a:ext cx="363" cy="362"/>
                      </w14:xfrm>
                    </w14:contentPart>
                  </a:graphicData>
                </a:graphic>
              </wp:anchor>
            </w:drawing>
          </mc:Choice>
          <mc:Fallback>
            <w:pict>
              <v:shape w14:anchorId="6B8985BA" id="インク 314" o:spid="_x0000_s1026" type="#_x0000_t75" style="position:absolute;left:0;text-align:left;margin-left:299.55pt;margin-top:14.8pt;width:1.5pt;height:1.5pt;z-index:25158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">
                <v:imagedata r:id="rId7" o:title=""/>
              </v:shape>
            </w:pict>
          </mc:Fallback>
        </mc:AlternateContent>
      </w:r>
    </w:p>
    <w:p w14:paraId="7B3FC14E" w14:textId="03CFB1FE" w:rsidR="00501B3B" w:rsidRDefault="00501B3B" w:rsidP="00501B3B">
      <w:r>
        <w:rPr>
          <w:noProof/>
        </w:rPr>
        <mc:AlternateContent>
          <mc:Choice Requires="wpi">
            <w:drawing>
              <wp:anchor distT="0" distB="0" distL="114300" distR="114300" simplePos="0" relativeHeight="251588608" behindDoc="0" locked="0" layoutInCell="1" allowOverlap="1" wp14:anchorId="4D60B753" wp14:editId="62A18CE4">
                <wp:simplePos x="0" y="0"/>
                <wp:positionH relativeFrom="column">
                  <wp:posOffset>5479435</wp:posOffset>
                </wp:positionH>
                <wp:positionV relativeFrom="paragraph">
                  <wp:posOffset>58455</wp:posOffset>
                </wp:positionV>
                <wp:extent cx="362" cy="363"/>
                <wp:effectExtent l="57150" t="57150" r="57150" b="57150"/>
                <wp:wrapNone/>
                <wp:docPr id="315" name="インク 315"/>
                <wp:cNvGraphicFramePr/>
                <a:graphic xmlns:a="http://schemas.openxmlformats.org/drawingml/2006/main">
                  <a:graphicData uri="http://schemas.microsoft.com/office/word/2010/wordprocessingInk">
                    <w14:contentPart bwMode="auto" r:id="rId14">
                      <w14:nvContentPartPr>
                        <w14:cNvContentPartPr/>
                      </w14:nvContentPartPr>
                      <w14:xfrm>
                        <a:off x="0" y="0"/>
                        <a:ext cx="362" cy="363"/>
                      </w14:xfrm>
                    </w14:contentPart>
                  </a:graphicData>
                </a:graphic>
              </wp:anchor>
            </w:drawing>
          </mc:Choice>
          <mc:Fallback>
            <w:pict>
              <v:shape w14:anchorId="0C390DDA" id="インク 315" o:spid="_x0000_s1026" type="#_x0000_t75" style="position:absolute;left:0;text-align:left;margin-left:430.75pt;margin-top:3.9pt;width:1.5pt;height:1.5pt;z-index:25158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">
                <v:imagedata r:id="rId7" o:title=""/>
              </v:shape>
            </w:pict>
          </mc:Fallback>
        </mc:AlternateContent>
      </w:r>
    </w:p>
    <w:p w14:paraId="57E7D2EF" w14:textId="18D94D77" w:rsidR="00501B3B" w:rsidRDefault="00501B3B" w:rsidP="00501B3B"/>
    <w:p w14:paraId="7393EF91" w14:textId="77777777" w:rsidR="00501B3B" w:rsidRPr="00501B3B" w:rsidRDefault="00501B3B" w:rsidP="00501B3B"/>
    <w:p w14:paraId="131E3344" w14:textId="6394CF84" w:rsidR="00501B3B" w:rsidRPr="00501B3B" w:rsidRDefault="00501B3B" w:rsidP="008E032A">
      <w:pPr>
        <w:rPr>
          <w:rFonts w:ascii="Segoe UI Emoji" w:hAnsi="Segoe UI Emoji" w:cs="Segoe UI Emoji" w:hint="eastAsia"/>
        </w:rPr>
      </w:pPr>
    </w:p>
    <w:p w14:paraId="08A176CC" w14:textId="100B88BD" w:rsidR="008E032A" w:rsidRDefault="008E032A" w:rsidP="008E032A">
      <w:r>
        <w:rPr>
          <w:rFonts w:ascii="Segoe UI Emoji" w:hAnsi="Segoe UI Emoji" w:cs="Segoe UI Emoji"/>
        </w:rPr>
        <w:t>⚫</w:t>
      </w:r>
      <w:r>
        <w:t>敵A-5 　被さられると主人公を円形軌道に振り回す敵。別の足場に飛び移る</w:t>
      </w:r>
      <w:ins w:id="21" w:author="神元繁幸">
        <w:r w:rsidR="00501B3B">
          <w:rPr>
            <w:rFonts w:hint="eastAsia"/>
          </w:rPr>
          <w:t>か主人公をタップする</w:t>
        </w:r>
      </w:ins>
      <w:r>
        <w:t>と倒せる</w:t>
      </w:r>
    </w:p>
    <w:p w14:paraId="35572157" w14:textId="77777777" w:rsidR="008E032A" w:rsidRDefault="008E032A" w:rsidP="008E032A">
      <w:r>
        <w:rPr>
          <w:rFonts w:hint="eastAsia"/>
        </w:rPr>
        <w:t xml:space="preserve">　　　　　また、右回り左回りの色ちがいが居る</w:t>
      </w:r>
    </w:p>
    <w:p w14:paraId="6D9C60D5" w14:textId="3E130BEF" w:rsidR="00501B3B" w:rsidRDefault="00501B3B" w:rsidP="00501B3B">
      <w:pPr>
        <w:rPr>
          <w:rFonts w:hint="eastAsia"/>
        </w:rPr>
      </w:pPr>
      <w:r>
        <w:rPr>
          <w:rFonts w:hint="eastAsia"/>
          <w:noProof/>
        </w:rPr>
        <mc:AlternateContent>
          <mc:Choice Requires="wps">
            <w:drawing>
              <wp:anchor distT="0" distB="0" distL="114300" distR="114300" simplePos="0" relativeHeight="252225536" behindDoc="0" locked="0" layoutInCell="1" allowOverlap="1" wp14:anchorId="4DCB2E76" wp14:editId="4CAE7E1B">
                <wp:simplePos x="0" y="0"/>
                <wp:positionH relativeFrom="column">
                  <wp:posOffset>4673919</wp:posOffset>
                </wp:positionH>
                <wp:positionV relativeFrom="paragraph">
                  <wp:posOffset>98106</wp:posOffset>
                </wp:positionV>
                <wp:extent cx="590550" cy="1141095"/>
                <wp:effectExtent l="0" t="27623" r="10478" b="143827"/>
                <wp:wrapNone/>
                <wp:docPr id="333" name="矢印: 左カーブ 333"/>
                <wp:cNvGraphicFramePr/>
                <a:graphic xmlns:a="http://schemas.openxmlformats.org/drawingml/2006/main">
                  <a:graphicData uri="http://schemas.microsoft.com/office/word/2010/wordprocessingShape">
                    <wps:wsp>
                      <wps:cNvSpPr/>
                      <wps:spPr>
                        <a:xfrm rot="15379801">
                          <a:off x="0" y="0"/>
                          <a:ext cx="590550" cy="1141095"/>
                        </a:xfrm>
                        <a:prstGeom prst="curvedLeftArrow">
                          <a:avLst>
                            <a:gd name="adj1" fmla="val 25000"/>
                            <a:gd name="adj2" fmla="val 48642"/>
                            <a:gd name="adj3" fmla="val 3038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C8C4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矢印: 左カーブ 333" o:spid="_x0000_s1026" type="#_x0000_t103" style="position:absolute;left:0;text-align:left;margin-left:368.05pt;margin-top:7.7pt;width:46.5pt;height:89.85pt;rotation:-6794116fd;z-index:25222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" adj="16162,20278,6563" fillcolor="#4472c4 [3204]" strokecolor="#1f3763 [1604]" strokeweight="1pt"/>
            </w:pict>
          </mc:Fallback>
        </mc:AlternateContent>
      </w:r>
      <w:r>
        <w:rPr>
          <w:rFonts w:hint="eastAsia"/>
          <w:noProof/>
        </w:rPr>
        <mc:AlternateContent>
          <mc:Choice Requires="wps">
            <w:drawing>
              <wp:anchor distT="0" distB="0" distL="114300" distR="114300" simplePos="0" relativeHeight="251649024" behindDoc="0" locked="0" layoutInCell="1" allowOverlap="1" wp14:anchorId="21803A1A" wp14:editId="2EC20D29">
                <wp:simplePos x="0" y="0"/>
                <wp:positionH relativeFrom="column">
                  <wp:posOffset>1265555</wp:posOffset>
                </wp:positionH>
                <wp:positionV relativeFrom="paragraph">
                  <wp:posOffset>868680</wp:posOffset>
                </wp:positionV>
                <wp:extent cx="357505" cy="429260"/>
                <wp:effectExtent l="0" t="19050" r="42545" b="46990"/>
                <wp:wrapNone/>
                <wp:docPr id="318" name="矢印: 右 318"/>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52AC7" id="矢印: 右 318" o:spid="_x0000_s1026" type="#_x0000_t13" style="position:absolute;left:0;text-align:left;margin-left:99.65pt;margin-top:68.4pt;width:28.15pt;height:3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zUXBnY0CAABEBQAADgAAAAAAAAAAAAAAAAAuAgAAZHJzL2Uyb0RvYy54bWxQSwEC&#10;LQAUAAYACAAAACEAXNfQQeAAAAALAQAADwAAAAAAAAAAAAAAAADnBAAAZHJzL2Rvd25yZXYueG1s&#10;UEsFBgAAAAAEAAQA8wAAAPQFA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12160" behindDoc="0" locked="0" layoutInCell="1" allowOverlap="1" wp14:anchorId="260A689D" wp14:editId="22B3DBDF">
                <wp:simplePos x="0" y="0"/>
                <wp:positionH relativeFrom="column">
                  <wp:posOffset>538480</wp:posOffset>
                </wp:positionH>
                <wp:positionV relativeFrom="paragraph">
                  <wp:posOffset>438785</wp:posOffset>
                </wp:positionV>
                <wp:extent cx="473710" cy="434340"/>
                <wp:effectExtent l="0" t="0" r="21590" b="22860"/>
                <wp:wrapNone/>
                <wp:docPr id="319" name="楕円 319"/>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120B2"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A689D" id="楕円 319" o:spid="_x0000_s1049" style="position:absolute;left:0;text-align:left;margin-left:42.4pt;margin-top:34.55pt;width:37.3pt;height:34.2pt;rotation:180;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" fillcolor="red" strokecolor="#1f3763 [1604]" strokeweight="1pt">
                <v:stroke joinstyle="miter"/>
                <v:textbox>
                  <w:txbxContent>
                    <w:p w14:paraId="6D7120B2"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636736" behindDoc="0" locked="0" layoutInCell="1" allowOverlap="1" wp14:anchorId="00C74000" wp14:editId="6906C5B0">
                <wp:simplePos x="0" y="0"/>
                <wp:positionH relativeFrom="column">
                  <wp:posOffset>255270</wp:posOffset>
                </wp:positionH>
                <wp:positionV relativeFrom="paragraph">
                  <wp:posOffset>805815</wp:posOffset>
                </wp:positionV>
                <wp:extent cx="452755" cy="693420"/>
                <wp:effectExtent l="0" t="0" r="23495" b="30480"/>
                <wp:wrapNone/>
                <wp:docPr id="320" name="直線矢印コネクタ 320"/>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8CE3D" id="直線矢印コネクタ 320" o:spid="_x0000_s1026" type="#_x0000_t32" style="position:absolute;left:0;text-align:left;margin-left:20.1pt;margin-top:63.45pt;width:35.65pt;height:54.6p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" strokecolor="black [3200]">
                <v:stroke dashstyle="dash"/>
              </v:shape>
            </w:pict>
          </mc:Fallback>
        </mc:AlternateContent>
      </w:r>
      <w:r>
        <w:rPr>
          <w:rFonts w:hint="eastAsia"/>
          <w:noProof/>
        </w:rPr>
        <mc:AlternateContent>
          <mc:Choice Requires="wps">
            <w:drawing>
              <wp:anchor distT="0" distB="0" distL="114300" distR="114300" simplePos="0" relativeHeight="251624448" behindDoc="0" locked="0" layoutInCell="1" allowOverlap="1" wp14:anchorId="4A3E4721" wp14:editId="43DADC4F">
                <wp:simplePos x="0" y="0"/>
                <wp:positionH relativeFrom="column">
                  <wp:posOffset>0</wp:posOffset>
                </wp:positionH>
                <wp:positionV relativeFrom="paragraph">
                  <wp:posOffset>1363980</wp:posOffset>
                </wp:positionV>
                <wp:extent cx="410845" cy="317500"/>
                <wp:effectExtent l="122873" t="0" r="0" b="73978"/>
                <wp:wrapNone/>
                <wp:docPr id="321" name="二等辺三角形 321"/>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38A4" id="二等辺三角形 321" o:spid="_x0000_s1026" type="#_x0000_t5" style="position:absolute;left:0;text-align:left;margin-left:0;margin-top:107.4pt;width:32.35pt;height:25pt;rotation:3257609fd;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" fillcolor="#4472c4 [3204]" strokecolor="#1f3763 [1604]" strokeweight="1pt"/>
            </w:pict>
          </mc:Fallback>
        </mc:AlternateContent>
      </w:r>
    </w:p>
    <w:p w14:paraId="233BAB4B" w14:textId="47D7D4FF" w:rsidR="00501B3B" w:rsidRDefault="00501B3B" w:rsidP="00501B3B">
      <w:pPr>
        <w:rPr>
          <w:rFonts w:hint="eastAsia"/>
        </w:rPr>
      </w:pPr>
      <w:r>
        <w:rPr>
          <w:rFonts w:hint="eastAsia"/>
          <w:noProof/>
        </w:rPr>
        <mc:AlternateContent>
          <mc:Choice Requires="wps">
            <w:drawing>
              <wp:anchor distT="0" distB="0" distL="114300" distR="114300" simplePos="0" relativeHeight="251713536" behindDoc="0" locked="0" layoutInCell="1" allowOverlap="1" wp14:anchorId="14F4187A" wp14:editId="0E626F00">
                <wp:simplePos x="0" y="0"/>
                <wp:positionH relativeFrom="column">
                  <wp:posOffset>2324319</wp:posOffset>
                </wp:positionH>
                <wp:positionV relativeFrom="paragraph">
                  <wp:posOffset>11112</wp:posOffset>
                </wp:positionV>
                <wp:extent cx="410845" cy="317500"/>
                <wp:effectExtent l="65723" t="48577" r="16827" b="0"/>
                <wp:wrapNone/>
                <wp:docPr id="317" name="二等辺三角形 317"/>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A8F2" id="二等辺三角形 317" o:spid="_x0000_s1026" type="#_x0000_t5" style="position:absolute;left:0;text-align:left;margin-left:183pt;margin-top:.85pt;width:32.35pt;height:25pt;rotation:6692523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" fillcolor="#4472c4 [3204]" strokecolor="#1f3763 [1604]" strokeweight="1pt"/>
            </w:pict>
          </mc:Fallback>
        </mc:AlternateContent>
      </w:r>
      <w:r>
        <w:rPr>
          <w:rFonts w:hint="eastAsia"/>
          <w:noProof/>
        </w:rPr>
        <mc:AlternateContent>
          <mc:Choice Requires="wps">
            <w:drawing>
              <wp:anchor distT="0" distB="0" distL="114300" distR="114300" simplePos="0" relativeHeight="252221440" behindDoc="0" locked="0" layoutInCell="1" allowOverlap="1" wp14:anchorId="2AEFE188" wp14:editId="705484B8">
                <wp:simplePos x="0" y="0"/>
                <wp:positionH relativeFrom="column">
                  <wp:posOffset>1790700</wp:posOffset>
                </wp:positionH>
                <wp:positionV relativeFrom="paragraph">
                  <wp:posOffset>230458</wp:posOffset>
                </wp:positionV>
                <wp:extent cx="590550" cy="1141095"/>
                <wp:effectExtent l="19050" t="19050" r="57150" b="1905"/>
                <wp:wrapNone/>
                <wp:docPr id="331" name="矢印: 左カーブ 331"/>
                <wp:cNvGraphicFramePr/>
                <a:graphic xmlns:a="http://schemas.openxmlformats.org/drawingml/2006/main">
                  <a:graphicData uri="http://schemas.microsoft.com/office/word/2010/wordprocessingShape">
                    <wps:wsp>
                      <wps:cNvSpPr/>
                      <wps:spPr>
                        <a:xfrm rot="10528136">
                          <a:off x="0" y="0"/>
                          <a:ext cx="590550" cy="1141095"/>
                        </a:xfrm>
                        <a:prstGeom prst="curvedLeftArrow">
                          <a:avLst>
                            <a:gd name="adj1" fmla="val 25000"/>
                            <a:gd name="adj2" fmla="val 48642"/>
                            <a:gd name="adj3" fmla="val 3038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7771AE" id="矢印: 左カーブ 331" o:spid="_x0000_s1026" type="#_x0000_t103" style="position:absolute;left:0;text-align:left;margin-left:141pt;margin-top:18.15pt;width:46.5pt;height:89.85pt;rotation:11499532fd;z-index:25222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" adj="16162,20278,6563" fillcolor="#4472c4 [3204]" strokecolor="#1f3763 [1604]" strokeweight="1pt"/>
            </w:pict>
          </mc:Fallback>
        </mc:AlternateContent>
      </w:r>
    </w:p>
    <w:p w14:paraId="4327139E" w14:textId="40209EF1" w:rsidR="00501B3B" w:rsidRDefault="00501B3B" w:rsidP="00501B3B">
      <w:r>
        <w:rPr>
          <w:rFonts w:hint="eastAsia"/>
          <w:noProof/>
        </w:rPr>
        <mc:AlternateContent>
          <mc:Choice Requires="wps">
            <w:drawing>
              <wp:anchor distT="0" distB="0" distL="114300" distR="114300" simplePos="0" relativeHeight="252223488" behindDoc="0" locked="0" layoutInCell="1" allowOverlap="1" wp14:anchorId="44A351D8" wp14:editId="7591189A">
                <wp:simplePos x="0" y="0"/>
                <wp:positionH relativeFrom="column">
                  <wp:posOffset>2573460</wp:posOffset>
                </wp:positionH>
                <wp:positionV relativeFrom="paragraph">
                  <wp:posOffset>65405</wp:posOffset>
                </wp:positionV>
                <wp:extent cx="590550" cy="1141095"/>
                <wp:effectExtent l="76200" t="57150" r="38100" b="0"/>
                <wp:wrapNone/>
                <wp:docPr id="332" name="矢印: 左カーブ 332"/>
                <wp:cNvGraphicFramePr/>
                <a:graphic xmlns:a="http://schemas.openxmlformats.org/drawingml/2006/main">
                  <a:graphicData uri="http://schemas.microsoft.com/office/word/2010/wordprocessingShape">
                    <wps:wsp>
                      <wps:cNvSpPr/>
                      <wps:spPr>
                        <a:xfrm rot="449433">
                          <a:off x="0" y="0"/>
                          <a:ext cx="590550" cy="1141095"/>
                        </a:xfrm>
                        <a:prstGeom prst="curvedLeftArrow">
                          <a:avLst>
                            <a:gd name="adj1" fmla="val 25000"/>
                            <a:gd name="adj2" fmla="val 48642"/>
                            <a:gd name="adj3" fmla="val 3038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9B4B4B" id="矢印: 左カーブ 332" o:spid="_x0000_s1026" type="#_x0000_t103" style="position:absolute;left:0;text-align:left;margin-left:202.65pt;margin-top:5.15pt;width:46.5pt;height:89.85pt;rotation:490901fd;z-index:25222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" adj="16162,20278,6563" fillcolor="#4472c4 [3204]" strokecolor="#1f3763 [1604]" strokeweight="1pt"/>
            </w:pict>
          </mc:Fallback>
        </mc:AlternateContent>
      </w:r>
      <w:r w:rsidRPr="00501B3B">
        <w:rPr>
          <w:rFonts w:hint="eastAsia"/>
        </w:rPr>
        <mc:AlternateContent>
          <mc:Choice Requires="wps">
            <w:drawing>
              <wp:anchor distT="0" distB="0" distL="114300" distR="114300" simplePos="0" relativeHeight="251961344" behindDoc="0" locked="0" layoutInCell="1" allowOverlap="1" wp14:anchorId="20CC186C" wp14:editId="073EB40C">
                <wp:simplePos x="0" y="0"/>
                <wp:positionH relativeFrom="column">
                  <wp:posOffset>5904230</wp:posOffset>
                </wp:positionH>
                <wp:positionV relativeFrom="paragraph">
                  <wp:posOffset>483235</wp:posOffset>
                </wp:positionV>
                <wp:extent cx="410845" cy="317500"/>
                <wp:effectExtent l="65723" t="48577" r="16827" b="0"/>
                <wp:wrapNone/>
                <wp:docPr id="327" name="二等辺三角形 327"/>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0142" id="二等辺三角形 327" o:spid="_x0000_s1026" type="#_x0000_t5" style="position:absolute;left:0;text-align:left;margin-left:464.9pt;margin-top:38.05pt;width:32.35pt;height:25pt;rotation:6692523fd;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" fillcolor="#4472c4 [3204]" strokecolor="#1f3763 [1604]" strokeweight="1pt"/>
            </w:pict>
          </mc:Fallback>
        </mc:AlternateContent>
      </w:r>
      <w:r w:rsidRPr="00501B3B">
        <w:rPr>
          <w:rFonts w:hint="eastAsia"/>
        </w:rPr>
        <mc:AlternateContent>
          <mc:Choice Requires="wps">
            <w:drawing>
              <wp:anchor distT="0" distB="0" distL="114300" distR="114300" simplePos="0" relativeHeight="252043264" behindDoc="0" locked="0" layoutInCell="1" allowOverlap="1" wp14:anchorId="76197976" wp14:editId="0B8DE051">
                <wp:simplePos x="0" y="0"/>
                <wp:positionH relativeFrom="column">
                  <wp:posOffset>4730750</wp:posOffset>
                </wp:positionH>
                <wp:positionV relativeFrom="paragraph">
                  <wp:posOffset>147955</wp:posOffset>
                </wp:positionV>
                <wp:extent cx="473710" cy="434340"/>
                <wp:effectExtent l="0" t="0" r="21590" b="22860"/>
                <wp:wrapNone/>
                <wp:docPr id="323" name="楕円 323"/>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74F3B1" w14:textId="77777777" w:rsidR="009027AE" w:rsidRPr="00554D01" w:rsidRDefault="009027AE" w:rsidP="00501B3B">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97976" id="楕円 323" o:spid="_x0000_s1050" style="position:absolute;left:0;text-align:left;margin-left:372.5pt;margin-top:11.65pt;width:37.3pt;height:34.2pt;rotation:180;flip: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" fillcolor="white [3212]" strokecolor="#1f3763 [1604]" strokeweight="1pt">
                <v:stroke joinstyle="miter"/>
                <v:textbox>
                  <w:txbxContent>
                    <w:p w14:paraId="2E74F3B1" w14:textId="77777777" w:rsidR="009027AE" w:rsidRPr="00554D01" w:rsidRDefault="009027AE" w:rsidP="00501B3B">
                      <w:pPr>
                        <w:jc w:val="center"/>
                        <w:rPr>
                          <w:color w:val="000000" w:themeColor="text1"/>
                        </w:rPr>
                      </w:pPr>
                      <w:r w:rsidRPr="00554D01">
                        <w:rPr>
                          <w:rFonts w:hint="eastAsia"/>
                          <w:color w:val="000000" w:themeColor="text1"/>
                        </w:rPr>
                        <w:t>敵</w:t>
                      </w:r>
                    </w:p>
                  </w:txbxContent>
                </v:textbox>
              </v:oval>
            </w:pict>
          </mc:Fallback>
        </mc:AlternateContent>
      </w:r>
      <w:r w:rsidRPr="00501B3B">
        <w:rPr>
          <w:rFonts w:hint="eastAsia"/>
        </w:rPr>
        <mc:AlternateContent>
          <mc:Choice Requires="wps">
            <w:drawing>
              <wp:anchor distT="0" distB="0" distL="114300" distR="114300" simplePos="0" relativeHeight="252125184" behindDoc="0" locked="0" layoutInCell="1" allowOverlap="1" wp14:anchorId="517024B3" wp14:editId="5CE3407E">
                <wp:simplePos x="0" y="0"/>
                <wp:positionH relativeFrom="column">
                  <wp:posOffset>4610735</wp:posOffset>
                </wp:positionH>
                <wp:positionV relativeFrom="paragraph">
                  <wp:posOffset>47625</wp:posOffset>
                </wp:positionV>
                <wp:extent cx="744220" cy="665480"/>
                <wp:effectExtent l="0" t="0" r="0" b="0"/>
                <wp:wrapNone/>
                <wp:docPr id="324" name="乗算記号 32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F42CB" id="乗算記号 324" o:spid="_x0000_s1026" style="position:absolute;left:0;text-align:left;margin-left:363.05pt;margin-top:3.75pt;width:58.6pt;height:52.4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rFonts w:hint="eastAsia"/>
          <w:noProof/>
        </w:rPr>
        <mc:AlternateContent>
          <mc:Choice Requires="wps">
            <w:drawing>
              <wp:anchor distT="0" distB="0" distL="114300" distR="114300" simplePos="0" relativeHeight="251795456" behindDoc="0" locked="0" layoutInCell="1" allowOverlap="1" wp14:anchorId="7685D660" wp14:editId="152DFD0A">
                <wp:simplePos x="0" y="0"/>
                <wp:positionH relativeFrom="column">
                  <wp:posOffset>3693160</wp:posOffset>
                </wp:positionH>
                <wp:positionV relativeFrom="paragraph">
                  <wp:posOffset>413385</wp:posOffset>
                </wp:positionV>
                <wp:extent cx="357505" cy="429260"/>
                <wp:effectExtent l="0" t="19050" r="42545" b="46990"/>
                <wp:wrapNone/>
                <wp:docPr id="325" name="矢印: 右 325"/>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0A52D" id="矢印: 右 325" o:spid="_x0000_s1026" type="#_x0000_t13" style="position:absolute;left:0;text-align:left;margin-left:290.8pt;margin-top:32.55pt;width:28.1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881472" behindDoc="0" locked="0" layoutInCell="1" allowOverlap="1" wp14:anchorId="159059A0" wp14:editId="40DECD90">
                <wp:simplePos x="0" y="0"/>
                <wp:positionH relativeFrom="column">
                  <wp:posOffset>5974080</wp:posOffset>
                </wp:positionH>
                <wp:positionV relativeFrom="paragraph">
                  <wp:posOffset>457200</wp:posOffset>
                </wp:positionV>
                <wp:extent cx="473710" cy="434340"/>
                <wp:effectExtent l="0" t="0" r="21590" b="22860"/>
                <wp:wrapNone/>
                <wp:docPr id="328" name="楕円 32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8173CC"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059A0" id="楕円 328" o:spid="_x0000_s1051" style="position:absolute;left:0;text-align:left;margin-left:470.4pt;margin-top:36pt;width:37.3pt;height:34.2pt;rotation:180;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" fillcolor="red" strokecolor="#1f3763 [1604]" strokeweight="1pt">
                <v:stroke joinstyle="miter"/>
                <v:textbox>
                  <w:txbxContent>
                    <w:p w14:paraId="6A8173CC" w14:textId="77777777" w:rsidR="009027AE" w:rsidRDefault="009027AE" w:rsidP="00501B3B">
                      <w:pPr>
                        <w:jc w:val="center"/>
                      </w:pPr>
                      <w:r>
                        <w:rPr>
                          <w:rFonts w:hint="eastAsia"/>
                        </w:rPr>
                        <w:t>敵</w:t>
                      </w:r>
                    </w:p>
                  </w:txbxContent>
                </v:textbox>
              </v:oval>
            </w:pict>
          </mc:Fallback>
        </mc:AlternateContent>
      </w:r>
    </w:p>
    <w:p w14:paraId="4D287727" w14:textId="176CF148" w:rsidR="00501B3B" w:rsidRDefault="00501B3B" w:rsidP="00501B3B">
      <w:r>
        <w:rPr>
          <w:rFonts w:hint="eastAsia"/>
          <w:noProof/>
        </w:rPr>
        <mc:AlternateContent>
          <mc:Choice Requires="wps">
            <w:drawing>
              <wp:anchor distT="0" distB="0" distL="114300" distR="114300" simplePos="0" relativeHeight="252209152" behindDoc="0" locked="0" layoutInCell="1" allowOverlap="1" wp14:anchorId="09A5D206" wp14:editId="2384DD65">
                <wp:simplePos x="0" y="0"/>
                <wp:positionH relativeFrom="column">
                  <wp:posOffset>5467349</wp:posOffset>
                </wp:positionH>
                <wp:positionV relativeFrom="paragraph">
                  <wp:posOffset>228599</wp:posOffset>
                </wp:positionV>
                <wp:extent cx="542925" cy="97155"/>
                <wp:effectExtent l="0" t="0" r="28575" b="36195"/>
                <wp:wrapNone/>
                <wp:docPr id="326" name="直線矢印コネクタ 326"/>
                <wp:cNvGraphicFramePr/>
                <a:graphic xmlns:a="http://schemas.openxmlformats.org/drawingml/2006/main">
                  <a:graphicData uri="http://schemas.microsoft.com/office/word/2010/wordprocessingShape">
                    <wps:wsp>
                      <wps:cNvCnPr/>
                      <wps:spPr>
                        <a:xfrm flipH="1" flipV="1">
                          <a:off x="0" y="0"/>
                          <a:ext cx="542925" cy="9715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CE8D0" id="直線矢印コネクタ 326" o:spid="_x0000_s1026" type="#_x0000_t32" style="position:absolute;left:0;text-align:left;margin-left:430.5pt;margin-top:18pt;width:42.75pt;height:7.65pt;flip:x y;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" strokecolor="black [3200]">
                <v:stroke dashstyle="dash"/>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1594F67D" wp14:editId="2105FF27">
                <wp:simplePos x="0" y="0"/>
                <wp:positionH relativeFrom="column">
                  <wp:posOffset>2261235</wp:posOffset>
                </wp:positionH>
                <wp:positionV relativeFrom="paragraph">
                  <wp:posOffset>144921</wp:posOffset>
                </wp:positionV>
                <wp:extent cx="473710" cy="434340"/>
                <wp:effectExtent l="0" t="0" r="21590" b="22860"/>
                <wp:wrapNone/>
                <wp:docPr id="316" name="楕円 316"/>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B5F53D" w14:textId="77777777" w:rsidR="009027AE" w:rsidRDefault="009027AE" w:rsidP="00501B3B">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4F67D" id="楕円 316" o:spid="_x0000_s1052" style="position:absolute;left:0;text-align:left;margin-left:178.05pt;margin-top:11.4pt;width:37.3pt;height:34.2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" fillcolor="red" strokecolor="#1f3763 [1604]" strokeweight="1pt">
                <v:stroke joinstyle="miter"/>
                <v:textbox>
                  <w:txbxContent>
                    <w:p w14:paraId="41B5F53D" w14:textId="77777777" w:rsidR="009027AE" w:rsidRDefault="009027AE" w:rsidP="00501B3B">
                      <w:pPr>
                        <w:jc w:val="center"/>
                      </w:pPr>
                      <w:r>
                        <w:rPr>
                          <w:rFonts w:hint="eastAsia"/>
                        </w:rPr>
                        <w:t>敵</w:t>
                      </w:r>
                    </w:p>
                  </w:txbxContent>
                </v:textbox>
              </v:oval>
            </w:pict>
          </mc:Fallback>
        </mc:AlternateContent>
      </w:r>
      <w:r>
        <w:rPr>
          <w:rFonts w:hint="eastAsia"/>
          <w:noProof/>
        </w:rPr>
        <mc:AlternateContent>
          <mc:Choice Requires="wpi">
            <w:drawing>
              <wp:anchor distT="0" distB="0" distL="114300" distR="114300" simplePos="0" relativeHeight="251797504" behindDoc="0" locked="0" layoutInCell="1" allowOverlap="1" wp14:anchorId="53689A80" wp14:editId="70AA0666">
                <wp:simplePos x="0" y="0"/>
                <wp:positionH relativeFrom="column">
                  <wp:posOffset>3813423</wp:posOffset>
                </wp:positionH>
                <wp:positionV relativeFrom="paragraph">
                  <wp:posOffset>196834</wp:posOffset>
                </wp:positionV>
                <wp:extent cx="363" cy="362"/>
                <wp:effectExtent l="57150" t="57150" r="57150" b="57150"/>
                <wp:wrapNone/>
                <wp:docPr id="329" name="インク 329"/>
                <wp:cNvGraphicFramePr/>
                <a:graphic xmlns:a="http://schemas.openxmlformats.org/drawingml/2006/main">
                  <a:graphicData uri="http://schemas.microsoft.com/office/word/2010/wordprocessingInk">
                    <w14:contentPart bwMode="auto" r:id="rId15">
                      <w14:nvContentPartPr>
                        <w14:cNvContentPartPr/>
                      </w14:nvContentPartPr>
                      <w14:xfrm>
                        <a:off x="0" y="0"/>
                        <a:ext cx="363" cy="362"/>
                      </w14:xfrm>
                    </w14:contentPart>
                  </a:graphicData>
                </a:graphic>
              </wp:anchor>
            </w:drawing>
          </mc:Choice>
          <mc:Fallback>
            <w:pict>
              <v:shape w14:anchorId="085A2CF6" id="インク 329" o:spid="_x0000_s1026" type="#_x0000_t75" style="position:absolute;left:0;text-align:left;margin-left:299.55pt;margin-top:14.8pt;width:1.5pt;height: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">
                <v:imagedata r:id="rId7" o:title=""/>
              </v:shape>
            </w:pict>
          </mc:Fallback>
        </mc:AlternateContent>
      </w:r>
    </w:p>
    <w:p w14:paraId="246FFC72" w14:textId="6343756C" w:rsidR="00501B3B" w:rsidRDefault="00501B3B" w:rsidP="00501B3B">
      <w:r>
        <w:rPr>
          <w:noProof/>
        </w:rPr>
        <mc:AlternateContent>
          <mc:Choice Requires="wpi">
            <w:drawing>
              <wp:anchor distT="0" distB="0" distL="114300" distR="114300" simplePos="0" relativeHeight="251658422" behindDoc="0" locked="0" layoutInCell="1" allowOverlap="1" wp14:anchorId="54A882CD" wp14:editId="5FAED766">
                <wp:simplePos x="0" y="0"/>
                <wp:positionH relativeFrom="column">
                  <wp:posOffset>5479435</wp:posOffset>
                </wp:positionH>
                <wp:positionV relativeFrom="paragraph">
                  <wp:posOffset>58455</wp:posOffset>
                </wp:positionV>
                <wp:extent cx="362" cy="363"/>
                <wp:effectExtent l="57150" t="57150" r="57150" b="57150"/>
                <wp:wrapNone/>
                <wp:docPr id="330" name="インク 330"/>
                <wp:cNvGraphicFramePr/>
                <a:graphic xmlns:a="http://schemas.openxmlformats.org/drawingml/2006/main">
                  <a:graphicData uri="http://schemas.microsoft.com/office/word/2010/wordprocessingInk">
                    <w14:contentPart bwMode="auto" r:id="rId16">
                      <w14:nvContentPartPr>
                        <w14:cNvContentPartPr/>
                      </w14:nvContentPartPr>
                      <w14:xfrm>
                        <a:off x="0" y="0"/>
                        <a:ext cx="362" cy="363"/>
                      </w14:xfrm>
                    </w14:contentPart>
                  </a:graphicData>
                </a:graphic>
              </wp:anchor>
            </w:drawing>
          </mc:Choice>
          <mc:Fallback>
            <w:pict>
              <v:shape w14:anchorId="6844FDBF" id="インク 330" o:spid="_x0000_s1026" type="#_x0000_t75" style="position:absolute;left:0;text-align:left;margin-left:430.75pt;margin-top:3.9pt;width:1.5pt;height:1.5pt;z-index:2516584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">
                <v:imagedata r:id="rId7" o:title=""/>
              </v:shape>
            </w:pict>
          </mc:Fallback>
        </mc:AlternateContent>
      </w:r>
    </w:p>
    <w:p w14:paraId="77345CC1" w14:textId="77777777" w:rsidR="00501B3B" w:rsidRDefault="00501B3B" w:rsidP="00501B3B"/>
    <w:p w14:paraId="118188E9" w14:textId="1771EB06" w:rsidR="008E032A" w:rsidRDefault="008E032A" w:rsidP="008E032A">
      <w:pPr>
        <w:rPr>
          <w:rFonts w:hint="eastAsia"/>
        </w:rPr>
      </w:pPr>
    </w:p>
    <w:p w14:paraId="316E1808" w14:textId="77777777" w:rsidR="008E032A" w:rsidRDefault="008E032A" w:rsidP="008E032A"/>
    <w:p w14:paraId="58A01938" w14:textId="77777777" w:rsidR="003A5799" w:rsidRDefault="003A5799" w:rsidP="009027AE">
      <w:pPr>
        <w:rPr>
          <w:rFonts w:hint="eastAsia"/>
        </w:rPr>
      </w:pPr>
    </w:p>
    <w:p w14:paraId="23415BEE" w14:textId="43750832" w:rsidR="00C83494" w:rsidRDefault="00994F71" w:rsidP="009027AE">
      <w:r w:rsidRPr="00554D01">
        <w:rPr>
          <w:rFonts w:hint="eastAsia"/>
          <w:b/>
          <w:sz w:val="22"/>
        </w:rPr>
        <w:t>■</w:t>
      </w:r>
      <w:r w:rsidR="00773668" w:rsidRPr="00554D01">
        <w:rPr>
          <w:rFonts w:hint="eastAsia"/>
          <w:b/>
          <w:sz w:val="22"/>
        </w:rPr>
        <w:t>敵グループB</w:t>
      </w:r>
      <w:r w:rsidR="004C40B2">
        <w:rPr>
          <w:rFonts w:hint="eastAsia"/>
        </w:rPr>
        <w:t xml:space="preserve"> フックショットを掛けると主人公が引き寄せられ、</w:t>
      </w:r>
      <w:r w:rsidR="000702C5">
        <w:rPr>
          <w:rFonts w:hint="eastAsia"/>
        </w:rPr>
        <w:t>重なった位置に着くと</w:t>
      </w:r>
      <w:r w:rsidR="00141BB5">
        <w:rPr>
          <w:rFonts w:hint="eastAsia"/>
        </w:rPr>
        <w:t>同時死ぬ敵</w:t>
      </w:r>
    </w:p>
    <w:p w14:paraId="361C2B69" w14:textId="4852CA2A" w:rsidR="00735D47" w:rsidRDefault="00735D47" w:rsidP="009027AE">
      <w:r>
        <w:rPr>
          <w:rFonts w:hint="eastAsia"/>
        </w:rPr>
        <w:t>⚫敵</w:t>
      </w:r>
      <w:r w:rsidR="00554D01">
        <w:rPr>
          <w:rFonts w:hint="eastAsia"/>
        </w:rPr>
        <w:t>Ｂ-1</w:t>
      </w:r>
      <w:r w:rsidR="00554D01">
        <w:t xml:space="preserve"> </w:t>
      </w:r>
      <w:r w:rsidR="00554D01">
        <w:rPr>
          <w:rFonts w:hint="eastAsia"/>
        </w:rPr>
        <w:t>フックショットを掛けると引き寄せられ、敵と重なる位置に着いたらそのまま敵が死ぬ</w:t>
      </w:r>
    </w:p>
    <w:p w14:paraId="746070AF" w14:textId="1C70D3E0" w:rsidR="00554D01" w:rsidRDefault="00554D01" w:rsidP="009027AE">
      <w:r>
        <w:tab/>
      </w:r>
      <w:r>
        <w:rPr>
          <w:rFonts w:hint="eastAsia"/>
        </w:rPr>
        <w:t xml:space="preserve"> 主人公は敵と重なった位置に着いたときにそれまでの慣性を失い停止、そのまま重力に従い落下する</w:t>
      </w:r>
    </w:p>
    <w:p w14:paraId="71BA2C10" w14:textId="3AD99A38" w:rsidR="00735D47" w:rsidRDefault="00735D47" w:rsidP="009027AE">
      <w:r>
        <w:rPr>
          <w:rFonts w:hint="eastAsia"/>
          <w:noProof/>
        </w:rPr>
        <mc:AlternateContent>
          <mc:Choice Requires="wps">
            <w:drawing>
              <wp:anchor distT="0" distB="0" distL="114300" distR="114300" simplePos="0" relativeHeight="251034624" behindDoc="0" locked="0" layoutInCell="1" allowOverlap="1" wp14:anchorId="19EF5F38" wp14:editId="318CC35E">
                <wp:simplePos x="0" y="0"/>
                <wp:positionH relativeFrom="column">
                  <wp:posOffset>1861185</wp:posOffset>
                </wp:positionH>
                <wp:positionV relativeFrom="paragraph">
                  <wp:posOffset>575310</wp:posOffset>
                </wp:positionV>
                <wp:extent cx="473710" cy="434340"/>
                <wp:effectExtent l="0" t="0" r="21590" b="22860"/>
                <wp:wrapNone/>
                <wp:docPr id="74" name="楕円 74"/>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6E729" w14:textId="77777777" w:rsidR="009027AE" w:rsidRDefault="009027AE" w:rsidP="00C76F4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F5F38" id="楕円 74" o:spid="_x0000_s1053" style="position:absolute;left:0;text-align:left;margin-left:146.55pt;margin-top:45.3pt;width:37.3pt;height:34.2pt;rotation:180;flip:y;z-index:25103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" fillcolor="red" strokecolor="#1f3763 [1604]" strokeweight="1pt">
                <v:stroke joinstyle="miter"/>
                <v:textbox>
                  <w:txbxContent>
                    <w:p w14:paraId="5116E729" w14:textId="77777777" w:rsidR="009027AE" w:rsidRDefault="009027AE" w:rsidP="00C76F47">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36672" behindDoc="0" locked="0" layoutInCell="1" allowOverlap="1" wp14:anchorId="0A73DA8B" wp14:editId="002FB89B">
                <wp:simplePos x="0" y="0"/>
                <wp:positionH relativeFrom="column">
                  <wp:posOffset>1935480</wp:posOffset>
                </wp:positionH>
                <wp:positionV relativeFrom="paragraph">
                  <wp:posOffset>652145</wp:posOffset>
                </wp:positionV>
                <wp:extent cx="410845" cy="317500"/>
                <wp:effectExtent l="65723" t="48577" r="16827" b="0"/>
                <wp:wrapNone/>
                <wp:docPr id="75" name="二等辺三角形 75"/>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6C639" id="二等辺三角形 75" o:spid="_x0000_s1026" type="#_x0000_t5" style="position:absolute;left:0;text-align:left;margin-left:152.4pt;margin-top:51.35pt;width:32.35pt;height:25pt;rotation:6692523fd;z-index:25103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" fillcolor="#4472c4 [3204]" strokecolor="#1f3763 [1604]" strokeweight="1pt"/>
            </w:pict>
          </mc:Fallback>
        </mc:AlternateContent>
      </w:r>
      <w:r>
        <w:rPr>
          <w:rFonts w:hint="eastAsia"/>
          <w:noProof/>
        </w:rPr>
        <mc:AlternateContent>
          <mc:Choice Requires="wps">
            <w:drawing>
              <wp:anchor distT="0" distB="0" distL="114300" distR="114300" simplePos="0" relativeHeight="251032576" behindDoc="0" locked="0" layoutInCell="1" allowOverlap="1" wp14:anchorId="5235C3EE" wp14:editId="41C9C26A">
                <wp:simplePos x="0" y="0"/>
                <wp:positionH relativeFrom="column">
                  <wp:posOffset>1265555</wp:posOffset>
                </wp:positionH>
                <wp:positionV relativeFrom="paragraph">
                  <wp:posOffset>868680</wp:posOffset>
                </wp:positionV>
                <wp:extent cx="357505" cy="429260"/>
                <wp:effectExtent l="0" t="19050" r="42545" b="46990"/>
                <wp:wrapNone/>
                <wp:docPr id="76" name="矢印: 右 76"/>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43450" id="矢印: 右 76" o:spid="_x0000_s1026" type="#_x0000_t13" style="position:absolute;left:0;text-align:left;margin-left:99.65pt;margin-top:68.4pt;width:28.15pt;height:33.8pt;z-index:25103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De8bqx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026432" behindDoc="0" locked="0" layoutInCell="1" allowOverlap="1" wp14:anchorId="6D126163" wp14:editId="74342782">
                <wp:simplePos x="0" y="0"/>
                <wp:positionH relativeFrom="column">
                  <wp:posOffset>538480</wp:posOffset>
                </wp:positionH>
                <wp:positionV relativeFrom="paragraph">
                  <wp:posOffset>438785</wp:posOffset>
                </wp:positionV>
                <wp:extent cx="473710" cy="434340"/>
                <wp:effectExtent l="0" t="0" r="21590" b="22860"/>
                <wp:wrapNone/>
                <wp:docPr id="77" name="楕円 7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EEAA1" w14:textId="77777777" w:rsidR="009027AE" w:rsidRDefault="009027AE" w:rsidP="00C76F4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26163" id="楕円 77" o:spid="_x0000_s1054" style="position:absolute;left:0;text-align:left;margin-left:42.4pt;margin-top:34.55pt;width:37.3pt;height:34.2pt;rotation:180;flip:y;z-index:25102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" fillcolor="red" strokecolor="#1f3763 [1604]" strokeweight="1pt">
                <v:stroke joinstyle="miter"/>
                <v:textbox>
                  <w:txbxContent>
                    <w:p w14:paraId="76AEEAA1" w14:textId="77777777" w:rsidR="009027AE" w:rsidRDefault="009027AE" w:rsidP="00C76F47">
                      <w:pPr>
                        <w:jc w:val="center"/>
                      </w:pPr>
                      <w:r>
                        <w:rPr>
                          <w:rFonts w:hint="eastAsia"/>
                        </w:rPr>
                        <w:t>敵</w:t>
                      </w:r>
                    </w:p>
                  </w:txbxContent>
                </v:textbox>
              </v:oval>
            </w:pict>
          </mc:Fallback>
        </mc:AlternateContent>
      </w:r>
      <w:r>
        <w:rPr>
          <w:rFonts w:hint="eastAsia"/>
          <w:noProof/>
        </w:rPr>
        <mc:AlternateContent>
          <mc:Choice Requires="wps">
            <w:drawing>
              <wp:anchor distT="0" distB="0" distL="114300" distR="114300" simplePos="0" relativeHeight="251030528" behindDoc="0" locked="0" layoutInCell="1" allowOverlap="1" wp14:anchorId="2866FCBC" wp14:editId="0FDCAE00">
                <wp:simplePos x="0" y="0"/>
                <wp:positionH relativeFrom="column">
                  <wp:posOffset>255270</wp:posOffset>
                </wp:positionH>
                <wp:positionV relativeFrom="paragraph">
                  <wp:posOffset>805815</wp:posOffset>
                </wp:positionV>
                <wp:extent cx="452755" cy="693420"/>
                <wp:effectExtent l="0" t="0" r="23495" b="30480"/>
                <wp:wrapNone/>
                <wp:docPr id="78" name="直線矢印コネクタ 78"/>
                <wp:cNvGraphicFramePr/>
                <a:graphic xmlns:a="http://schemas.openxmlformats.org/drawingml/2006/main">
                  <a:graphicData uri="http://schemas.microsoft.com/office/word/2010/wordprocessingShape">
                    <wps:wsp>
                      <wps:cNvCnPr/>
                      <wps:spPr>
                        <a:xfrm flipH="1">
                          <a:off x="0" y="0"/>
                          <a:ext cx="452755" cy="6934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AC64A" id="直線矢印コネクタ 78" o:spid="_x0000_s1026" type="#_x0000_t32" style="position:absolute;left:0;text-align:left;margin-left:20.1pt;margin-top:63.45pt;width:35.65pt;height:54.6pt;flip:x;z-index:2510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" strokecolor="black [3200]">
                <v:stroke dashstyle="dash"/>
              </v:shape>
            </w:pict>
          </mc:Fallback>
        </mc:AlternateContent>
      </w:r>
      <w:r>
        <w:rPr>
          <w:rFonts w:hint="eastAsia"/>
          <w:noProof/>
        </w:rPr>
        <mc:AlternateContent>
          <mc:Choice Requires="wps">
            <w:drawing>
              <wp:anchor distT="0" distB="0" distL="114300" distR="114300" simplePos="0" relativeHeight="251028480" behindDoc="0" locked="0" layoutInCell="1" allowOverlap="1" wp14:anchorId="51780068" wp14:editId="200BEE93">
                <wp:simplePos x="0" y="0"/>
                <wp:positionH relativeFrom="column">
                  <wp:posOffset>0</wp:posOffset>
                </wp:positionH>
                <wp:positionV relativeFrom="paragraph">
                  <wp:posOffset>1363980</wp:posOffset>
                </wp:positionV>
                <wp:extent cx="410845" cy="317500"/>
                <wp:effectExtent l="122873" t="0" r="0" b="73978"/>
                <wp:wrapNone/>
                <wp:docPr id="79" name="二等辺三角形 79"/>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1887" id="二等辺三角形 79" o:spid="_x0000_s1026" type="#_x0000_t5" style="position:absolute;left:0;text-align:left;margin-left:0;margin-top:107.4pt;width:32.35pt;height:25pt;rotation:3257609fd;z-index:25102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" fillcolor="#4472c4 [3204]" strokecolor="#1f3763 [1604]" strokeweight="1pt"/>
            </w:pict>
          </mc:Fallback>
        </mc:AlternateContent>
      </w:r>
    </w:p>
    <w:p w14:paraId="0E39689D" w14:textId="77777777" w:rsidR="00735D47" w:rsidRDefault="00554D01" w:rsidP="009027AE">
      <w:r>
        <w:rPr>
          <w:rFonts w:hint="eastAsia"/>
          <w:noProof/>
        </w:rPr>
        <mc:AlternateContent>
          <mc:Choice Requires="wps">
            <w:drawing>
              <wp:anchor distT="0" distB="0" distL="114300" distR="114300" simplePos="0" relativeHeight="251039744" behindDoc="0" locked="0" layoutInCell="1" allowOverlap="1" wp14:anchorId="1087443E" wp14:editId="3C5A2777">
                <wp:simplePos x="0" y="0"/>
                <wp:positionH relativeFrom="column">
                  <wp:posOffset>3418840</wp:posOffset>
                </wp:positionH>
                <wp:positionV relativeFrom="paragraph">
                  <wp:posOffset>190500</wp:posOffset>
                </wp:positionV>
                <wp:extent cx="744220" cy="665480"/>
                <wp:effectExtent l="0" t="0" r="0" b="0"/>
                <wp:wrapNone/>
                <wp:docPr id="15" name="乗算記号 15"/>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298D6" id="乗算記号 15" o:spid="_x0000_s1026" style="position:absolute;left:0;text-align:left;margin-left:269.2pt;margin-top:15pt;width:58.6pt;height:52.4pt;z-index:25103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sidR="00735D47">
        <w:rPr>
          <w:rFonts w:hint="eastAsia"/>
          <w:noProof/>
        </w:rPr>
        <mc:AlternateContent>
          <mc:Choice Requires="wps">
            <w:drawing>
              <wp:anchor distT="0" distB="0" distL="114300" distR="114300" simplePos="0" relativeHeight="251037696" behindDoc="0" locked="0" layoutInCell="1" allowOverlap="1" wp14:anchorId="3F7252AC" wp14:editId="1FDA5BCA">
                <wp:simplePos x="0" y="0"/>
                <wp:positionH relativeFrom="column">
                  <wp:posOffset>2548255</wp:posOffset>
                </wp:positionH>
                <wp:positionV relativeFrom="paragraph">
                  <wp:posOffset>613410</wp:posOffset>
                </wp:positionV>
                <wp:extent cx="357505" cy="429260"/>
                <wp:effectExtent l="0" t="19050" r="42545" b="46990"/>
                <wp:wrapNone/>
                <wp:docPr id="80" name="矢印: 右 80"/>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2770" id="矢印: 右 80" o:spid="_x0000_s1026" type="#_x0000_t13" style="position:absolute;left:0;text-align:left;margin-left:200.65pt;margin-top:48.3pt;width:28.15pt;height:33.8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" adj="10800" fillcolor="#4472c4 [3204]" strokecolor="#1f3763 [1604]" strokeweight="1pt"/>
            </w:pict>
          </mc:Fallback>
        </mc:AlternateContent>
      </w:r>
    </w:p>
    <w:p w14:paraId="4B6EF9D2" w14:textId="0FFABDFC" w:rsidR="00735D47" w:rsidRDefault="00554D01" w:rsidP="009027AE">
      <w:r>
        <w:rPr>
          <w:rFonts w:hint="eastAsia"/>
          <w:noProof/>
        </w:rPr>
        <mc:AlternateContent>
          <mc:Choice Requires="wps">
            <w:drawing>
              <wp:anchor distT="0" distB="0" distL="114300" distR="114300" simplePos="0" relativeHeight="251038720" behindDoc="0" locked="0" layoutInCell="1" allowOverlap="1" wp14:anchorId="19F218DD" wp14:editId="0BF6CAE8">
                <wp:simplePos x="0" y="0"/>
                <wp:positionH relativeFrom="column">
                  <wp:posOffset>3538855</wp:posOffset>
                </wp:positionH>
                <wp:positionV relativeFrom="paragraph">
                  <wp:posOffset>62230</wp:posOffset>
                </wp:positionV>
                <wp:extent cx="473710" cy="434340"/>
                <wp:effectExtent l="0" t="0" r="21590" b="22860"/>
                <wp:wrapNone/>
                <wp:docPr id="16" name="楕円 16"/>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71589" w14:textId="77777777" w:rsidR="009027AE" w:rsidRPr="00554D01" w:rsidRDefault="009027AE" w:rsidP="00C76F47">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218DD" id="楕円 16" o:spid="_x0000_s1055" style="position:absolute;left:0;text-align:left;margin-left:278.65pt;margin-top:4.9pt;width:37.3pt;height:34.2pt;rotation:180;flip:y;z-index:25103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" fillcolor="white [3212]" strokecolor="#1f3763 [1604]" strokeweight="1pt">
                <v:stroke joinstyle="miter"/>
                <v:textbox>
                  <w:txbxContent>
                    <w:p w14:paraId="21571589" w14:textId="77777777" w:rsidR="009027AE" w:rsidRPr="00554D01" w:rsidRDefault="009027AE" w:rsidP="00C76F47">
                      <w:pPr>
                        <w:jc w:val="center"/>
                        <w:rPr>
                          <w:color w:val="000000" w:themeColor="text1"/>
                        </w:rPr>
                      </w:pPr>
                      <w:r w:rsidRPr="00554D01">
                        <w:rPr>
                          <w:rFonts w:hint="eastAsia"/>
                          <w:color w:val="000000" w:themeColor="text1"/>
                        </w:rPr>
                        <w:t>敵</w:t>
                      </w:r>
                    </w:p>
                  </w:txbxContent>
                </v:textbox>
              </v:oval>
            </w:pict>
          </mc:Fallback>
        </mc:AlternateContent>
      </w:r>
    </w:p>
    <w:p w14:paraId="7B72BC43" w14:textId="6D1BAF54" w:rsidR="00735D47" w:rsidRDefault="00554D01" w:rsidP="009027AE">
      <w:r>
        <w:rPr>
          <w:rFonts w:hint="eastAsia"/>
          <w:noProof/>
        </w:rPr>
        <mc:AlternateContent>
          <mc:Choice Requires="wps">
            <w:drawing>
              <wp:anchor distT="0" distB="0" distL="114300" distR="114300" simplePos="0" relativeHeight="251658252" behindDoc="0" locked="0" layoutInCell="1" allowOverlap="1" wp14:anchorId="3502ACD1" wp14:editId="15D2E081">
                <wp:simplePos x="0" y="0"/>
                <wp:positionH relativeFrom="column">
                  <wp:posOffset>3812268</wp:posOffset>
                </wp:positionH>
                <wp:positionV relativeFrom="paragraph">
                  <wp:posOffset>171450</wp:posOffset>
                </wp:positionV>
                <wp:extent cx="0" cy="438785"/>
                <wp:effectExtent l="76200" t="0" r="57150" b="56515"/>
                <wp:wrapNone/>
                <wp:docPr id="23" name="直線矢印コネクタ 23"/>
                <wp:cNvGraphicFramePr/>
                <a:graphic xmlns:a="http://schemas.openxmlformats.org/drawingml/2006/main">
                  <a:graphicData uri="http://schemas.microsoft.com/office/word/2010/wordprocessingShape">
                    <wps:wsp>
                      <wps:cNvCnPr/>
                      <wps:spPr>
                        <a:xfrm flipH="1">
                          <a:off x="0" y="0"/>
                          <a:ext cx="0" cy="438785"/>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3509F" id="直線矢印コネクタ 23" o:spid="_x0000_s1026" type="#_x0000_t32" style="position:absolute;left:0;text-align:left;margin-left:300.2pt;margin-top:13.5pt;width:0;height:34.55pt;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" strokecolor="#00b050" strokeweight="1.5pt">
                <v:stroke endarrow="block" joinstyle="miter"/>
              </v:shape>
            </w:pict>
          </mc:Fallback>
        </mc:AlternateContent>
      </w:r>
      <w:r w:rsidR="00735D47">
        <w:rPr>
          <w:rFonts w:hint="eastAsia"/>
          <w:noProof/>
        </w:rPr>
        <mc:AlternateContent>
          <mc:Choice Requires="wpi">
            <w:drawing>
              <wp:anchor distT="0" distB="0" distL="114300" distR="114300" simplePos="0" relativeHeight="251658247" behindDoc="0" locked="0" layoutInCell="1" allowOverlap="1" wp14:anchorId="3A9663BD" wp14:editId="55FB6D82">
                <wp:simplePos x="0" y="0"/>
                <wp:positionH relativeFrom="column">
                  <wp:posOffset>3813423</wp:posOffset>
                </wp:positionH>
                <wp:positionV relativeFrom="paragraph">
                  <wp:posOffset>196834</wp:posOffset>
                </wp:positionV>
                <wp:extent cx="363" cy="362"/>
                <wp:effectExtent l="57150" t="57150" r="57150" b="57150"/>
                <wp:wrapNone/>
                <wp:docPr id="83" name="インク 83"/>
                <wp:cNvGraphicFramePr/>
                <a:graphic xmlns:a="http://schemas.openxmlformats.org/drawingml/2006/main">
                  <a:graphicData uri="http://schemas.microsoft.com/office/word/2010/wordprocessingInk">
                    <w14:contentPart bwMode="auto" r:id="rId17">
                      <w14:nvContentPartPr>
                        <w14:cNvContentPartPr/>
                      </w14:nvContentPartPr>
                      <w14:xfrm>
                        <a:off x="0" y="0"/>
                        <a:ext cx="363" cy="362"/>
                      </w14:xfrm>
                    </w14:contentPart>
                  </a:graphicData>
                </a:graphic>
              </wp:anchor>
            </w:drawing>
          </mc:Choice>
          <mc:Fallback>
            <w:pict>
              <v:shape w14:anchorId="1B596E94" id="インク 83" o:spid="_x0000_s1026" type="#_x0000_t75" style="position:absolute;left:0;text-align:left;margin-left:299.55pt;margin-top:14.8pt;width:1.5pt;height:1.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">
                <v:imagedata r:id="rId7" o:title=""/>
              </v:shape>
            </w:pict>
          </mc:Fallback>
        </mc:AlternateContent>
      </w:r>
    </w:p>
    <w:p w14:paraId="7BAD4169" w14:textId="30B3765B" w:rsidR="00735D47" w:rsidRDefault="00554D01" w:rsidP="009027AE">
      <w:r>
        <w:rPr>
          <w:noProof/>
        </w:rPr>
        <mc:AlternateContent>
          <mc:Choice Requires="wps">
            <w:drawing>
              <wp:anchor distT="45720" distB="45720" distL="114300" distR="114300" simplePos="0" relativeHeight="251658253" behindDoc="0" locked="0" layoutInCell="1" allowOverlap="1" wp14:anchorId="688D098B" wp14:editId="29A4FA5B">
                <wp:simplePos x="0" y="0"/>
                <wp:positionH relativeFrom="margin">
                  <wp:posOffset>3919220</wp:posOffset>
                </wp:positionH>
                <wp:positionV relativeFrom="paragraph">
                  <wp:posOffset>9525</wp:posOffset>
                </wp:positionV>
                <wp:extent cx="2505075" cy="285750"/>
                <wp:effectExtent l="0" t="0" r="9525"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85750"/>
                        </a:xfrm>
                        <a:prstGeom prst="rect">
                          <a:avLst/>
                        </a:prstGeom>
                        <a:solidFill>
                          <a:srgbClr val="FFFFFF"/>
                        </a:solidFill>
                        <a:ln w="9525">
                          <a:noFill/>
                          <a:miter lim="800000"/>
                          <a:headEnd/>
                          <a:tailEnd/>
                        </a:ln>
                      </wps:spPr>
                      <wps:txbx>
                        <w:txbxContent>
                          <w:p w14:paraId="6C01B158" w14:textId="72DA179D" w:rsidR="009027AE" w:rsidRPr="00554D01" w:rsidRDefault="009027AE">
                            <w:pPr>
                              <w:rPr>
                                <w:sz w:val="16"/>
                              </w:rPr>
                            </w:pPr>
                            <w:r w:rsidRPr="00554D01">
                              <w:rPr>
                                <w:rFonts w:hint="eastAsia"/>
                                <w:sz w:val="16"/>
                              </w:rPr>
                              <w:t>※重力に従い、真下に落下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8D098B" id="_x0000_t202" coordsize="21600,21600" o:spt="202" path="m,l,21600r21600,l21600,xe">
                <v:stroke joinstyle="miter"/>
                <v:path gradientshapeok="t" o:connecttype="rect"/>
              </v:shapetype>
              <v:shape id="テキスト ボックス 2" o:spid="_x0000_s1056" type="#_x0000_t202" style="position:absolute;left:0;text-align:left;margin-left:308.6pt;margin-top:.75pt;width:197.25pt;height:22.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" stroked="f">
                <v:textbox>
                  <w:txbxContent>
                    <w:p w14:paraId="6C01B158" w14:textId="72DA179D" w:rsidR="009027AE" w:rsidRPr="00554D01" w:rsidRDefault="009027AE">
                      <w:pPr>
                        <w:rPr>
                          <w:sz w:val="16"/>
                        </w:rPr>
                      </w:pPr>
                      <w:r w:rsidRPr="00554D01">
                        <w:rPr>
                          <w:rFonts w:hint="eastAsia"/>
                          <w:sz w:val="16"/>
                        </w:rPr>
                        <w:t>※重力に従い、真下に落下</w:t>
                      </w:r>
                    </w:p>
                  </w:txbxContent>
                </v:textbox>
                <w10:wrap type="square" anchorx="margin"/>
              </v:shape>
            </w:pict>
          </mc:Fallback>
        </mc:AlternateContent>
      </w:r>
      <w:r w:rsidR="00735D47">
        <w:rPr>
          <w:noProof/>
        </w:rPr>
        <mc:AlternateContent>
          <mc:Choice Requires="wpi">
            <w:drawing>
              <wp:anchor distT="0" distB="0" distL="114300" distR="114300" simplePos="0" relativeHeight="251658249" behindDoc="0" locked="0" layoutInCell="1" allowOverlap="1" wp14:anchorId="4D7ECE88" wp14:editId="39253EA4">
                <wp:simplePos x="0" y="0"/>
                <wp:positionH relativeFrom="column">
                  <wp:posOffset>5479435</wp:posOffset>
                </wp:positionH>
                <wp:positionV relativeFrom="paragraph">
                  <wp:posOffset>58455</wp:posOffset>
                </wp:positionV>
                <wp:extent cx="362" cy="363"/>
                <wp:effectExtent l="57150" t="57150" r="57150" b="57150"/>
                <wp:wrapNone/>
                <wp:docPr id="86" name="インク 86"/>
                <wp:cNvGraphicFramePr/>
                <a:graphic xmlns:a="http://schemas.openxmlformats.org/drawingml/2006/main">
                  <a:graphicData uri="http://schemas.microsoft.com/office/word/2010/wordprocessingInk">
                    <w14:contentPart bwMode="auto" r:id="rId18">
                      <w14:nvContentPartPr>
                        <w14:cNvContentPartPr/>
                      </w14:nvContentPartPr>
                      <w14:xfrm>
                        <a:off x="0" y="0"/>
                        <a:ext cx="362" cy="363"/>
                      </w14:xfrm>
                    </w14:contentPart>
                  </a:graphicData>
                </a:graphic>
              </wp:anchor>
            </w:drawing>
          </mc:Choice>
          <mc:Fallback>
            <w:pict>
              <v:shape w14:anchorId="52DDE550" id="インク 86" o:spid="_x0000_s1026" type="#_x0000_t75" style="position:absolute;left:0;text-align:left;margin-left:430.75pt;margin-top:3.9pt;width:1.5pt;height:1.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">
                <v:imagedata r:id="rId7" o:title=""/>
              </v:shape>
            </w:pict>
          </mc:Fallback>
        </mc:AlternateContent>
      </w:r>
    </w:p>
    <w:p w14:paraId="40B348B7" w14:textId="77777777" w:rsidR="00735D47" w:rsidRDefault="00E622B7" w:rsidP="009027AE">
      <w:r>
        <w:rPr>
          <w:noProof/>
        </w:rPr>
        <mc:AlternateContent>
          <mc:Choice Requires="wps">
            <w:drawing>
              <wp:anchor distT="45720" distB="45720" distL="114300" distR="114300" simplePos="0" relativeHeight="251658261" behindDoc="0" locked="0" layoutInCell="1" allowOverlap="1" wp14:anchorId="461695D0" wp14:editId="64E0DB4A">
                <wp:simplePos x="0" y="0"/>
                <wp:positionH relativeFrom="margin">
                  <wp:posOffset>1628775</wp:posOffset>
                </wp:positionH>
                <wp:positionV relativeFrom="paragraph">
                  <wp:posOffset>19050</wp:posOffset>
                </wp:positionV>
                <wp:extent cx="1371600" cy="285750"/>
                <wp:effectExtent l="0" t="0" r="0" b="0"/>
                <wp:wrapSquare wrapText="bothSides"/>
                <wp:docPr id="9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5750"/>
                        </a:xfrm>
                        <a:prstGeom prst="rect">
                          <a:avLst/>
                        </a:prstGeom>
                        <a:noFill/>
                        <a:ln w="9525">
                          <a:noFill/>
                          <a:miter lim="800000"/>
                          <a:headEnd/>
                          <a:tailEnd/>
                        </a:ln>
                      </wps:spPr>
                      <wps:txbx>
                        <w:txbxContent>
                          <w:p w14:paraId="48BF314A" w14:textId="45268BB8" w:rsidR="009027AE" w:rsidRPr="00554D01" w:rsidRDefault="009027AE" w:rsidP="00E622B7">
                            <w:pPr>
                              <w:rPr>
                                <w:sz w:val="16"/>
                              </w:rPr>
                            </w:pPr>
                            <w:r>
                              <w:rPr>
                                <w:rFonts w:hint="eastAsia"/>
                                <w:sz w:val="16"/>
                              </w:rPr>
                              <w:t>慣性を完全に失い停止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695D0" id="_x0000_s1057" type="#_x0000_t202" style="position:absolute;left:0;text-align:left;margin-left:128.25pt;margin-top:1.5pt;width:108pt;height:22.5pt;z-index:25165826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" filled="f" stroked="f">
                <v:textbox>
                  <w:txbxContent>
                    <w:p w14:paraId="48BF314A" w14:textId="45268BB8" w:rsidR="009027AE" w:rsidRPr="00554D01" w:rsidRDefault="009027AE" w:rsidP="00E622B7">
                      <w:pPr>
                        <w:rPr>
                          <w:sz w:val="16"/>
                        </w:rPr>
                      </w:pPr>
                      <w:r>
                        <w:rPr>
                          <w:rFonts w:hint="eastAsia"/>
                          <w:sz w:val="16"/>
                        </w:rPr>
                        <w:t>慣性を完全に失い停止</w:t>
                      </w:r>
                    </w:p>
                  </w:txbxContent>
                </v:textbox>
                <w10:wrap type="square" anchorx="margin"/>
              </v:shape>
            </w:pict>
          </mc:Fallback>
        </mc:AlternateContent>
      </w:r>
      <w:r w:rsidR="00554D01">
        <w:rPr>
          <w:rFonts w:hint="eastAsia"/>
          <w:noProof/>
        </w:rPr>
        <mc:AlternateContent>
          <mc:Choice Requires="wps">
            <w:drawing>
              <wp:anchor distT="0" distB="0" distL="114300" distR="114300" simplePos="0" relativeHeight="251658251" behindDoc="0" locked="0" layoutInCell="1" allowOverlap="1" wp14:anchorId="5F091804" wp14:editId="21498B30">
                <wp:simplePos x="0" y="0"/>
                <wp:positionH relativeFrom="column">
                  <wp:posOffset>3611023</wp:posOffset>
                </wp:positionH>
                <wp:positionV relativeFrom="paragraph">
                  <wp:posOffset>125133</wp:posOffset>
                </wp:positionV>
                <wp:extent cx="410845" cy="317500"/>
                <wp:effectExtent l="65723" t="48577" r="16827" b="0"/>
                <wp:wrapNone/>
                <wp:docPr id="24" name="二等辺三角形 24"/>
                <wp:cNvGraphicFramePr/>
                <a:graphic xmlns:a="http://schemas.openxmlformats.org/drawingml/2006/main">
                  <a:graphicData uri="http://schemas.microsoft.com/office/word/2010/wordprocessingShape">
                    <wps:wsp>
                      <wps:cNvSpPr/>
                      <wps:spPr>
                        <a:xfrm rot="6127188">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452B" id="二等辺三角形 24" o:spid="_x0000_s1026" type="#_x0000_t5" style="position:absolute;left:0;text-align:left;margin-left:284.35pt;margin-top:9.85pt;width:32.35pt;height:25pt;rotation:6692523fd;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" fillcolor="#4472c4 [3204]" strokecolor="#1f3763 [1604]" strokeweight="1pt"/>
            </w:pict>
          </mc:Fallback>
        </mc:AlternateContent>
      </w:r>
    </w:p>
    <w:p w14:paraId="38F959CA" w14:textId="04ADF417" w:rsidR="00735D47" w:rsidRDefault="00735D47" w:rsidP="009027AE"/>
    <w:p w14:paraId="1391CF90" w14:textId="77777777" w:rsidR="009031CF" w:rsidRDefault="009031CF">
      <w:pPr>
        <w:rPr>
          <w:rFonts w:hint="eastAsia"/>
        </w:rPr>
      </w:pPr>
    </w:p>
    <w:p w14:paraId="59D44F17" w14:textId="66F5072C" w:rsidR="00554D01" w:rsidRDefault="00554D01" w:rsidP="00554D01">
      <w:r>
        <w:rPr>
          <w:rFonts w:ascii="Segoe UI Emoji" w:hAnsi="Segoe UI Emoji" w:cs="Segoe UI Emoji"/>
        </w:rPr>
        <w:lastRenderedPageBreak/>
        <w:t>⚫</w:t>
      </w:r>
      <w:r>
        <w:rPr>
          <w:rFonts w:hint="eastAsia"/>
        </w:rPr>
        <w:t>敵Ｂ-</w:t>
      </w:r>
      <w:r>
        <w:t xml:space="preserve">2 </w:t>
      </w:r>
      <w:r>
        <w:rPr>
          <w:rFonts w:hint="eastAsia"/>
        </w:rPr>
        <w:t>フックショットを掛けると引き寄せられ、重なった位置に着くと死ぬ敵</w:t>
      </w:r>
    </w:p>
    <w:p w14:paraId="61212163" w14:textId="2A746DE5" w:rsidR="00554D01" w:rsidRDefault="00554D01" w:rsidP="00554D01">
      <w:r>
        <w:tab/>
      </w:r>
      <w:r>
        <w:rPr>
          <w:rFonts w:hint="eastAsia"/>
        </w:rPr>
        <w:t xml:space="preserve">  B-1との違いは主人公が慣性を保持し、敵を倒した後にそのまま飛び出すところ</w:t>
      </w:r>
    </w:p>
    <w:p w14:paraId="40EAFFCB" w14:textId="35D6E285" w:rsidR="00554D01" w:rsidRDefault="00554D01" w:rsidP="00554D01">
      <w:r>
        <w:rPr>
          <w:rFonts w:hint="eastAsia"/>
          <w:noProof/>
        </w:rPr>
        <mc:AlternateContent>
          <mc:Choice Requires="wps">
            <w:drawing>
              <wp:anchor distT="0" distB="0" distL="114300" distR="114300" simplePos="0" relativeHeight="251658257" behindDoc="0" locked="0" layoutInCell="1" allowOverlap="1" wp14:anchorId="6E764501" wp14:editId="1D6D7A18">
                <wp:simplePos x="0" y="0"/>
                <wp:positionH relativeFrom="column">
                  <wp:posOffset>1265555</wp:posOffset>
                </wp:positionH>
                <wp:positionV relativeFrom="paragraph">
                  <wp:posOffset>868680</wp:posOffset>
                </wp:positionV>
                <wp:extent cx="357505" cy="429260"/>
                <wp:effectExtent l="0" t="19050" r="42545" b="46990"/>
                <wp:wrapNone/>
                <wp:docPr id="26" name="矢印: 右 26"/>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755E7" id="矢印: 右 26" o:spid="_x0000_s1026" type="#_x0000_t13" style="position:absolute;left:0;text-align:left;margin-left:99.65pt;margin-top:68.4pt;width:28.15pt;height:33.8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DAkZBN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254" behindDoc="0" locked="0" layoutInCell="1" allowOverlap="1" wp14:anchorId="6963271B" wp14:editId="0BF1B367">
                <wp:simplePos x="0" y="0"/>
                <wp:positionH relativeFrom="column">
                  <wp:posOffset>538480</wp:posOffset>
                </wp:positionH>
                <wp:positionV relativeFrom="paragraph">
                  <wp:posOffset>438785</wp:posOffset>
                </wp:positionV>
                <wp:extent cx="473710" cy="434340"/>
                <wp:effectExtent l="0" t="0" r="21590" b="22860"/>
                <wp:wrapNone/>
                <wp:docPr id="27" name="楕円 27"/>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BCA391" w14:textId="77777777" w:rsidR="009027AE" w:rsidRDefault="009027AE" w:rsidP="00554D0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3271B" id="楕円 27" o:spid="_x0000_s1058" style="position:absolute;left:0;text-align:left;margin-left:42.4pt;margin-top:34.55pt;width:37.3pt;height:34.2pt;rotation:180;flip: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" fillcolor="red" strokecolor="#1f3763 [1604]" strokeweight="1pt">
                <v:stroke joinstyle="miter"/>
                <v:textbox>
                  <w:txbxContent>
                    <w:p w14:paraId="74BCA391" w14:textId="77777777" w:rsidR="009027AE" w:rsidRDefault="009027AE" w:rsidP="00554D01">
                      <w:pPr>
                        <w:jc w:val="center"/>
                      </w:pPr>
                      <w:r>
                        <w:rPr>
                          <w:rFonts w:hint="eastAsia"/>
                        </w:rPr>
                        <w:t>敵</w:t>
                      </w:r>
                    </w:p>
                  </w:txbxContent>
                </v:textbox>
              </v:oval>
            </w:pict>
          </mc:Fallback>
        </mc:AlternateContent>
      </w:r>
    </w:p>
    <w:p w14:paraId="1263F1CE" w14:textId="55845EB6" w:rsidR="00554D01" w:rsidRDefault="00E622B7" w:rsidP="00554D01">
      <w:r>
        <w:rPr>
          <w:noProof/>
        </w:rPr>
        <mc:AlternateContent>
          <mc:Choice Requires="wpg">
            <w:drawing>
              <wp:anchor distT="0" distB="0" distL="114300" distR="114300" simplePos="0" relativeHeight="251658262" behindDoc="0" locked="0" layoutInCell="1" allowOverlap="1" wp14:anchorId="2F305C05" wp14:editId="527C313C">
                <wp:simplePos x="0" y="0"/>
                <wp:positionH relativeFrom="column">
                  <wp:posOffset>2019300</wp:posOffset>
                </wp:positionH>
                <wp:positionV relativeFrom="paragraph">
                  <wp:posOffset>190500</wp:posOffset>
                </wp:positionV>
                <wp:extent cx="1602106" cy="1304925"/>
                <wp:effectExtent l="0" t="38100" r="17145" b="0"/>
                <wp:wrapNone/>
                <wp:docPr id="94" name="グループ化 94"/>
                <wp:cNvGraphicFramePr/>
                <a:graphic xmlns:a="http://schemas.openxmlformats.org/drawingml/2006/main">
                  <a:graphicData uri="http://schemas.microsoft.com/office/word/2010/wordprocessingGroup">
                    <wpg:wgp>
                      <wpg:cNvGrpSpPr/>
                      <wpg:grpSpPr>
                        <a:xfrm>
                          <a:off x="0" y="0"/>
                          <a:ext cx="1602106" cy="1304925"/>
                          <a:chOff x="0" y="-85724"/>
                          <a:chExt cx="1602438" cy="1304925"/>
                        </a:xfrm>
                      </wpg:grpSpPr>
                      <wps:wsp>
                        <wps:cNvPr id="65" name="楕円 65"/>
                        <wps:cNvSpPr/>
                        <wps:spPr>
                          <a:xfrm rot="10800000" flipV="1">
                            <a:off x="190500" y="57150"/>
                            <a:ext cx="473710"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AA02F" w14:textId="77777777" w:rsidR="009027AE" w:rsidRPr="00554D01" w:rsidRDefault="009027AE" w:rsidP="00554D01">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二等辺三角形 90"/>
                        <wps:cNvSpPr/>
                        <wps:spPr>
                          <a:xfrm rot="6127188">
                            <a:off x="1238265" y="-21442"/>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円弧 92"/>
                        <wps:cNvSpPr/>
                        <wps:spPr>
                          <a:xfrm rot="18275755">
                            <a:off x="190500" y="76201"/>
                            <a:ext cx="1304925" cy="9810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直線矢印コネクタ 93"/>
                        <wps:cNvCnPr/>
                        <wps:spPr>
                          <a:xfrm flipH="1">
                            <a:off x="0" y="371475"/>
                            <a:ext cx="347980" cy="323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anchor>
            </w:drawing>
          </mc:Choice>
          <mc:Fallback>
            <w:pict>
              <v:group w14:anchorId="2F305C05" id="グループ化 94" o:spid="_x0000_s1059" style="position:absolute;left:0;text-align:left;margin-left:159pt;margin-top:15pt;width:126.15pt;height:102.75pt;z-index:251658262;mso-width-relative:margin" coordorigin=",-857" coordsize="16024,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">
                <v:oval id="楕円 65" o:spid="_x0000_s1060" style="position:absolute;left:1905;top:571;width:4737;height:4343;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" fillcolor="white [3212]" strokecolor="#1f3763 [1604]" strokeweight="1pt">
                  <v:stroke joinstyle="miter"/>
                  <v:textbox>
                    <w:txbxContent>
                      <w:p w14:paraId="243AA02F" w14:textId="77777777" w:rsidR="009027AE" w:rsidRPr="00554D01" w:rsidRDefault="009027AE" w:rsidP="00554D01">
                        <w:pPr>
                          <w:jc w:val="center"/>
                          <w:rPr>
                            <w:color w:val="000000" w:themeColor="text1"/>
                          </w:rPr>
                        </w:pPr>
                        <w:r w:rsidRPr="00554D01">
                          <w:rPr>
                            <w:rFonts w:hint="eastAsia"/>
                            <w:color w:val="000000" w:themeColor="text1"/>
                          </w:rPr>
                          <w:t>敵</w:t>
                        </w:r>
                      </w:p>
                    </w:txbxContent>
                  </v:textbox>
                </v:oval>
                <v:shape id="二等辺三角形 90" o:spid="_x0000_s1061" type="#_x0000_t5" style="position:absolute;left:12383;top:-215;width:4108;height:3175;rotation:66925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" fillcolor="#4472c4 [3204]" strokecolor="#1f3763 [1604]" strokeweight="1pt"/>
                <v:shape id="円弧 92" o:spid="_x0000_s1062" style="position:absolute;left:1905;top:762;width:13049;height:9811;rotation:-3630962fd;visibility:visible;mso-wrap-style:square;v-text-anchor:middle" coordsize="1304925,98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" path="m652462,nsc1012807,,1304925,219621,1304925,490538r-652462,c652463,327025,652462,163513,652462,xem652462,nfc1012807,,1304925,219621,1304925,490538e" filled="f" strokecolor="#4472c4 [3204]" strokeweight=".5pt">
                  <v:stroke joinstyle="miter"/>
                  <v:path arrowok="t" o:connecttype="custom" o:connectlocs="652462,0;1304925,490538" o:connectangles="0,0"/>
                </v:shape>
                <v:shape id="直線矢印コネクタ 93" o:spid="_x0000_s1063" type="#_x0000_t32" style="position:absolute;top:3714;width:3479;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" strokecolor="black [3200]">
                  <v:stroke dashstyle="dash"/>
                </v:shape>
              </v:group>
            </w:pict>
          </mc:Fallback>
        </mc:AlternateContent>
      </w:r>
      <w:r w:rsidR="00554D01">
        <w:rPr>
          <w:rFonts w:hint="eastAsia"/>
          <w:noProof/>
        </w:rPr>
        <mc:AlternateContent>
          <mc:Choice Requires="wps">
            <w:drawing>
              <wp:anchor distT="0" distB="0" distL="114300" distR="114300" simplePos="0" relativeHeight="251658263" behindDoc="0" locked="0" layoutInCell="1" allowOverlap="1" wp14:anchorId="395D0261" wp14:editId="0179BB32">
                <wp:simplePos x="0" y="0"/>
                <wp:positionH relativeFrom="column">
                  <wp:posOffset>2066290</wp:posOffset>
                </wp:positionH>
                <wp:positionV relativeFrom="paragraph">
                  <wp:posOffset>219075</wp:posOffset>
                </wp:positionV>
                <wp:extent cx="744220" cy="665480"/>
                <wp:effectExtent l="0" t="0" r="0" b="0"/>
                <wp:wrapNone/>
                <wp:docPr id="30" name="乗算記号 30"/>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1CD66" id="乗算記号 30" o:spid="_x0000_s1026" style="position:absolute;left:0;text-align:left;margin-left:162.7pt;margin-top:17.25pt;width:58.6pt;height:52.4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1F402442" w14:textId="77716D8B" w:rsidR="00554D01" w:rsidRDefault="00554D01" w:rsidP="00554D01"/>
    <w:p w14:paraId="7ABBC932" w14:textId="69618CBD" w:rsidR="00554D01" w:rsidRDefault="00E622B7" w:rsidP="00554D01">
      <w:r>
        <w:rPr>
          <w:rFonts w:hint="eastAsia"/>
          <w:noProof/>
        </w:rPr>
        <mc:AlternateContent>
          <mc:Choice Requires="wps">
            <w:drawing>
              <wp:anchor distT="0" distB="0" distL="114300" distR="114300" simplePos="0" relativeHeight="251658256" behindDoc="0" locked="0" layoutInCell="1" allowOverlap="1" wp14:anchorId="03D65DD3" wp14:editId="360F0BF6">
                <wp:simplePos x="0" y="0"/>
                <wp:positionH relativeFrom="column">
                  <wp:posOffset>190500</wp:posOffset>
                </wp:positionH>
                <wp:positionV relativeFrom="paragraph">
                  <wp:posOffset>123825</wp:posOffset>
                </wp:positionV>
                <wp:extent cx="519430" cy="486410"/>
                <wp:effectExtent l="0" t="0" r="33020" b="27940"/>
                <wp:wrapNone/>
                <wp:docPr id="28" name="直線矢印コネクタ 28"/>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379CB" id="直線矢印コネクタ 28" o:spid="_x0000_s1026" type="#_x0000_t32" style="position:absolute;left:0;text-align:left;margin-left:15pt;margin-top:9.75pt;width:40.9pt;height:38.3pt;flip:x;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" strokecolor="black [3200]">
                <v:stroke dashstyle="dash"/>
              </v:shape>
            </w:pict>
          </mc:Fallback>
        </mc:AlternateContent>
      </w:r>
      <w:r w:rsidR="00554D01">
        <w:rPr>
          <w:rFonts w:hint="eastAsia"/>
          <w:noProof/>
        </w:rPr>
        <mc:AlternateContent>
          <mc:Choice Requires="wpi">
            <w:drawing>
              <wp:anchor distT="0" distB="0" distL="114300" distR="114300" simplePos="0" relativeHeight="251658259" behindDoc="0" locked="0" layoutInCell="1" allowOverlap="1" wp14:anchorId="684EB05A" wp14:editId="7A4AA8F1">
                <wp:simplePos x="0" y="0"/>
                <wp:positionH relativeFrom="column">
                  <wp:posOffset>3813423</wp:posOffset>
                </wp:positionH>
                <wp:positionV relativeFrom="paragraph">
                  <wp:posOffset>196834</wp:posOffset>
                </wp:positionV>
                <wp:extent cx="363" cy="362"/>
                <wp:effectExtent l="57150" t="57150" r="57150" b="57150"/>
                <wp:wrapNone/>
                <wp:docPr id="87" name="インク 87"/>
                <wp:cNvGraphicFramePr/>
                <a:graphic xmlns:a="http://schemas.openxmlformats.org/drawingml/2006/main">
                  <a:graphicData uri="http://schemas.microsoft.com/office/word/2010/wordprocessingInk">
                    <w14:contentPart bwMode="auto" r:id="rId19">
                      <w14:nvContentPartPr>
                        <w14:cNvContentPartPr/>
                      </w14:nvContentPartPr>
                      <w14:xfrm>
                        <a:off x="0" y="0"/>
                        <a:ext cx="363" cy="362"/>
                      </w14:xfrm>
                    </w14:contentPart>
                  </a:graphicData>
                </a:graphic>
              </wp:anchor>
            </w:drawing>
          </mc:Choice>
          <mc:Fallback>
            <w:pict>
              <v:shape w14:anchorId="4C969BF4" id="インク 87" o:spid="_x0000_s1026" type="#_x0000_t75" style="position:absolute;left:0;text-align:left;margin-left:299.55pt;margin-top:14.8pt;width:1.5pt;height:1.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">
                <v:imagedata r:id="rId7" o:title=""/>
              </v:shape>
            </w:pict>
          </mc:Fallback>
        </mc:AlternateContent>
      </w:r>
    </w:p>
    <w:p w14:paraId="11227F79" w14:textId="25C5D5FB" w:rsidR="00554D01" w:rsidRDefault="00554D01" w:rsidP="00554D01">
      <w:r>
        <w:rPr>
          <w:noProof/>
        </w:rPr>
        <mc:AlternateContent>
          <mc:Choice Requires="wps">
            <w:drawing>
              <wp:anchor distT="45720" distB="45720" distL="114300" distR="114300" simplePos="0" relativeHeight="251658260" behindDoc="0" locked="0" layoutInCell="1" allowOverlap="1" wp14:anchorId="2C4E0F00" wp14:editId="1D402348">
                <wp:simplePos x="0" y="0"/>
                <wp:positionH relativeFrom="margin">
                  <wp:posOffset>3452495</wp:posOffset>
                </wp:positionH>
                <wp:positionV relativeFrom="paragraph">
                  <wp:posOffset>9525</wp:posOffset>
                </wp:positionV>
                <wp:extent cx="2505075" cy="285750"/>
                <wp:effectExtent l="0" t="0" r="9525" b="0"/>
                <wp:wrapSquare wrapText="bothSides"/>
                <wp:docPr id="8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85750"/>
                        </a:xfrm>
                        <a:prstGeom prst="rect">
                          <a:avLst/>
                        </a:prstGeom>
                        <a:solidFill>
                          <a:srgbClr val="FFFFFF"/>
                        </a:solidFill>
                        <a:ln w="9525">
                          <a:noFill/>
                          <a:miter lim="800000"/>
                          <a:headEnd/>
                          <a:tailEnd/>
                        </a:ln>
                      </wps:spPr>
                      <wps:txbx>
                        <w:txbxContent>
                          <w:p w14:paraId="7D9A8B7F" w14:textId="6A4AACC5" w:rsidR="009027AE" w:rsidRPr="00554D01" w:rsidRDefault="009027AE" w:rsidP="00554D01">
                            <w:pPr>
                              <w:rPr>
                                <w:sz w:val="16"/>
                              </w:rPr>
                            </w:pPr>
                            <w:r>
                              <w:rPr>
                                <w:rFonts w:hint="eastAsia"/>
                                <w:sz w:val="16"/>
                              </w:rPr>
                              <w:t>※フックショットの慣性と重力で放物線を描く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0F00" id="_x0000_s1064" type="#_x0000_t202" style="position:absolute;left:0;text-align:left;margin-left:271.85pt;margin-top:.75pt;width:197.25pt;height:22.5pt;z-index:2516582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" stroked="f">
                <v:textbox>
                  <w:txbxContent>
                    <w:p w14:paraId="7D9A8B7F" w14:textId="6A4AACC5" w:rsidR="009027AE" w:rsidRPr="00554D01" w:rsidRDefault="009027AE" w:rsidP="00554D01">
                      <w:pPr>
                        <w:rPr>
                          <w:sz w:val="16"/>
                        </w:rPr>
                      </w:pPr>
                      <w:r>
                        <w:rPr>
                          <w:rFonts w:hint="eastAsia"/>
                          <w:sz w:val="16"/>
                        </w:rPr>
                        <w:t>※フックショットの慣性と重力で放物線を描く</w:t>
                      </w:r>
                    </w:p>
                  </w:txbxContent>
                </v:textbox>
                <w10:wrap type="square" anchorx="margin"/>
              </v:shape>
            </w:pict>
          </mc:Fallback>
        </mc:AlternateContent>
      </w:r>
      <w:r>
        <w:rPr>
          <w:noProof/>
        </w:rPr>
        <mc:AlternateContent>
          <mc:Choice Requires="wpi">
            <w:drawing>
              <wp:anchor distT="0" distB="0" distL="114300" distR="114300" simplePos="0" relativeHeight="251658258" behindDoc="0" locked="0" layoutInCell="1" allowOverlap="1" wp14:anchorId="709BDA99" wp14:editId="40965334">
                <wp:simplePos x="0" y="0"/>
                <wp:positionH relativeFrom="column">
                  <wp:posOffset>5479435</wp:posOffset>
                </wp:positionH>
                <wp:positionV relativeFrom="paragraph">
                  <wp:posOffset>58455</wp:posOffset>
                </wp:positionV>
                <wp:extent cx="362" cy="363"/>
                <wp:effectExtent l="57150" t="57150" r="57150" b="57150"/>
                <wp:wrapNone/>
                <wp:docPr id="89" name="インク 89"/>
                <wp:cNvGraphicFramePr/>
                <a:graphic xmlns:a="http://schemas.openxmlformats.org/drawingml/2006/main">
                  <a:graphicData uri="http://schemas.microsoft.com/office/word/2010/wordprocessingInk">
                    <w14:contentPart bwMode="auto" r:id="rId20">
                      <w14:nvContentPartPr>
                        <w14:cNvContentPartPr/>
                      </w14:nvContentPartPr>
                      <w14:xfrm>
                        <a:off x="0" y="0"/>
                        <a:ext cx="362" cy="363"/>
                      </w14:xfrm>
                    </w14:contentPart>
                  </a:graphicData>
                </a:graphic>
              </wp:anchor>
            </w:drawing>
          </mc:Choice>
          <mc:Fallback>
            <w:pict>
              <v:shape w14:anchorId="3B9B88AE" id="インク 89" o:spid="_x0000_s1026" type="#_x0000_t75" style="position:absolute;left:0;text-align:left;margin-left:430.75pt;margin-top:3.9pt;width:1.5pt;height:1.5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">
                <v:imagedata r:id="rId7" o:title=""/>
              </v:shape>
            </w:pict>
          </mc:Fallback>
        </mc:AlternateContent>
      </w:r>
    </w:p>
    <w:p w14:paraId="7381059E" w14:textId="3A3A35AC" w:rsidR="00554D01" w:rsidRDefault="00E622B7" w:rsidP="00554D01">
      <w:r>
        <w:rPr>
          <w:rFonts w:hint="eastAsia"/>
          <w:noProof/>
        </w:rPr>
        <mc:AlternateContent>
          <mc:Choice Requires="wps">
            <w:drawing>
              <wp:anchor distT="0" distB="0" distL="114300" distR="114300" simplePos="0" relativeHeight="251658255" behindDoc="0" locked="0" layoutInCell="1" allowOverlap="1" wp14:anchorId="397A59B3" wp14:editId="6202C7C2">
                <wp:simplePos x="0" y="0"/>
                <wp:positionH relativeFrom="column">
                  <wp:posOffset>-76518</wp:posOffset>
                </wp:positionH>
                <wp:positionV relativeFrom="paragraph">
                  <wp:posOffset>58739</wp:posOffset>
                </wp:positionV>
                <wp:extent cx="410845" cy="317500"/>
                <wp:effectExtent l="122873" t="0" r="0" b="73978"/>
                <wp:wrapNone/>
                <wp:docPr id="29" name="二等辺三角形 29"/>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A468" id="二等辺三角形 29" o:spid="_x0000_s1026" type="#_x0000_t5" style="position:absolute;left:0;text-align:left;margin-left:-6.05pt;margin-top:4.65pt;width:32.35pt;height:25pt;rotation:3257609fd;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" fillcolor="#4472c4 [3204]" strokecolor="#1f3763 [1604]" strokeweight="1pt"/>
            </w:pict>
          </mc:Fallback>
        </mc:AlternateContent>
      </w:r>
    </w:p>
    <w:p w14:paraId="37C1753C" w14:textId="2856AF4D" w:rsidR="00554D01" w:rsidRDefault="00554D01" w:rsidP="00554D01"/>
    <w:p w14:paraId="5BD483B4" w14:textId="77777777" w:rsidR="009031CF" w:rsidRDefault="009031CF"/>
    <w:p w14:paraId="02CD79AB" w14:textId="77777777" w:rsidR="009031CF" w:rsidRDefault="009031CF"/>
    <w:p w14:paraId="63119378" w14:textId="42DE7843" w:rsidR="00E622B7" w:rsidRDefault="00E622B7" w:rsidP="00E622B7">
      <w:r>
        <w:rPr>
          <w:rFonts w:ascii="Segoe UI Emoji" w:hAnsi="Segoe UI Emoji" w:cs="Segoe UI Emoji"/>
        </w:rPr>
        <w:t>⚫</w:t>
      </w:r>
      <w:r>
        <w:rPr>
          <w:rFonts w:hint="eastAsia"/>
        </w:rPr>
        <w:t>敵Ｂ-</w:t>
      </w:r>
      <w:r>
        <w:t xml:space="preserve">3 </w:t>
      </w:r>
      <w:r>
        <w:rPr>
          <w:rFonts w:hint="eastAsia"/>
        </w:rPr>
        <w:t>フックショットを掛けると引き寄せられ、重なった位置に着くと死ぬ敵</w:t>
      </w:r>
    </w:p>
    <w:p w14:paraId="17E75A58" w14:textId="0D4007B4" w:rsidR="007D2866" w:rsidRDefault="00E622B7" w:rsidP="00E622B7">
      <w:r>
        <w:tab/>
      </w:r>
      <w:r w:rsidR="007D2866">
        <w:rPr>
          <w:rFonts w:hint="eastAsia"/>
        </w:rPr>
        <w:t xml:space="preserve">  それまでの慣性を保持したうえ</w:t>
      </w:r>
      <w:r w:rsidR="007D2866">
        <w:t>、敵と重なった位置で少し跳び</w:t>
      </w:r>
      <w:r w:rsidR="007D2866">
        <w:rPr>
          <w:rFonts w:hint="eastAsia"/>
        </w:rPr>
        <w:t>あ</w:t>
      </w:r>
      <w:r w:rsidR="007D2866">
        <w:t>がる</w:t>
      </w:r>
      <w:r w:rsidR="00040D3B">
        <w:rPr>
          <w:rFonts w:hint="eastAsia"/>
        </w:rPr>
        <w:t>(</w:t>
      </w:r>
      <w:r w:rsidR="00B00F00">
        <w:rPr>
          <w:rFonts w:hint="eastAsia"/>
        </w:rPr>
        <w:t>踏みつけてジャンプする</w:t>
      </w:r>
      <w:r w:rsidR="00040D3B">
        <w:rPr>
          <w:rFonts w:hint="eastAsia"/>
        </w:rPr>
        <w:t>)</w:t>
      </w:r>
    </w:p>
    <w:p w14:paraId="78E8F87E" w14:textId="2F62604A" w:rsidR="00E622B7" w:rsidRDefault="007D2866" w:rsidP="00E622B7">
      <w:r>
        <w:rPr>
          <w:noProof/>
        </w:rPr>
        <mc:AlternateContent>
          <mc:Choice Requires="wps">
            <w:drawing>
              <wp:anchor distT="0" distB="0" distL="114300" distR="114300" simplePos="0" relativeHeight="251658273" behindDoc="0" locked="0" layoutInCell="1" allowOverlap="1" wp14:anchorId="18C8EABA" wp14:editId="6C14D571">
                <wp:simplePos x="0" y="0"/>
                <wp:positionH relativeFrom="margin">
                  <wp:align>center</wp:align>
                </wp:positionH>
                <wp:positionV relativeFrom="paragraph">
                  <wp:posOffset>74295</wp:posOffset>
                </wp:positionV>
                <wp:extent cx="410845" cy="317396"/>
                <wp:effectExtent l="66040" t="48260" r="17145" b="0"/>
                <wp:wrapNone/>
                <wp:docPr id="195" name="二等辺三角形 195"/>
                <wp:cNvGraphicFramePr/>
                <a:graphic xmlns:a="http://schemas.openxmlformats.org/drawingml/2006/main">
                  <a:graphicData uri="http://schemas.microsoft.com/office/word/2010/wordprocessingShape">
                    <wps:wsp>
                      <wps:cNvSpPr/>
                      <wps:spPr>
                        <a:xfrm rot="6127188">
                          <a:off x="0" y="0"/>
                          <a:ext cx="410845" cy="317396"/>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87CD1" id="二等辺三角形 195" o:spid="_x0000_s1026" type="#_x0000_t5" style="position:absolute;left:0;text-align:left;margin-left:0;margin-top:5.85pt;width:32.35pt;height:25pt;rotation:6692523fd;z-index:251658273;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" fillcolor="#4472c4 [3204]" strokecolor="#1f3763 [1604]" strokeweight="1pt">
                <w10:wrap anchorx="margin"/>
              </v:shape>
            </w:pict>
          </mc:Fallback>
        </mc:AlternateContent>
      </w:r>
      <w:r w:rsidR="00E622B7">
        <w:rPr>
          <w:rFonts w:hint="eastAsia"/>
          <w:noProof/>
        </w:rPr>
        <mc:AlternateContent>
          <mc:Choice Requires="wps">
            <w:drawing>
              <wp:anchor distT="0" distB="0" distL="114300" distR="114300" simplePos="0" relativeHeight="251658267" behindDoc="0" locked="0" layoutInCell="1" allowOverlap="1" wp14:anchorId="526AC16A" wp14:editId="01E40544">
                <wp:simplePos x="0" y="0"/>
                <wp:positionH relativeFrom="column">
                  <wp:posOffset>1265555</wp:posOffset>
                </wp:positionH>
                <wp:positionV relativeFrom="paragraph">
                  <wp:posOffset>868680</wp:posOffset>
                </wp:positionV>
                <wp:extent cx="357505" cy="429260"/>
                <wp:effectExtent l="0" t="19050" r="42545" b="46990"/>
                <wp:wrapNone/>
                <wp:docPr id="95" name="矢印: 右 95"/>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04192" id="矢印: 右 95" o:spid="_x0000_s1026" type="#_x0000_t13" style="position:absolute;left:0;text-align:left;margin-left:99.65pt;margin-top:68.4pt;width:28.15pt;height:33.8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BnaKpB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sidR="00E622B7">
        <w:rPr>
          <w:rFonts w:hint="eastAsia"/>
          <w:noProof/>
        </w:rPr>
        <mc:AlternateContent>
          <mc:Choice Requires="wps">
            <w:drawing>
              <wp:anchor distT="0" distB="0" distL="114300" distR="114300" simplePos="0" relativeHeight="251658264" behindDoc="0" locked="0" layoutInCell="1" allowOverlap="1" wp14:anchorId="3CBE48A5" wp14:editId="2D60A57F">
                <wp:simplePos x="0" y="0"/>
                <wp:positionH relativeFrom="column">
                  <wp:posOffset>538480</wp:posOffset>
                </wp:positionH>
                <wp:positionV relativeFrom="paragraph">
                  <wp:posOffset>438785</wp:posOffset>
                </wp:positionV>
                <wp:extent cx="473710" cy="434340"/>
                <wp:effectExtent l="0" t="0" r="21590" b="22860"/>
                <wp:wrapNone/>
                <wp:docPr id="192" name="楕円 192"/>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8593AE" w14:textId="77777777" w:rsidR="009027AE" w:rsidRDefault="009027AE" w:rsidP="00E622B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E48A5" id="楕円 192" o:spid="_x0000_s1065" style="position:absolute;left:0;text-align:left;margin-left:42.4pt;margin-top:34.55pt;width:37.3pt;height:34.2pt;rotation:180;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" fillcolor="red" strokecolor="#1f3763 [1604]" strokeweight="1pt">
                <v:stroke joinstyle="miter"/>
                <v:textbox>
                  <w:txbxContent>
                    <w:p w14:paraId="728593AE" w14:textId="77777777" w:rsidR="009027AE" w:rsidRDefault="009027AE" w:rsidP="00E622B7">
                      <w:pPr>
                        <w:jc w:val="center"/>
                      </w:pPr>
                      <w:r>
                        <w:rPr>
                          <w:rFonts w:hint="eastAsia"/>
                        </w:rPr>
                        <w:t>敵</w:t>
                      </w:r>
                    </w:p>
                  </w:txbxContent>
                </v:textbox>
              </v:oval>
            </w:pict>
          </mc:Fallback>
        </mc:AlternateContent>
      </w:r>
    </w:p>
    <w:p w14:paraId="1C91F0B0" w14:textId="72AD1C66" w:rsidR="00E622B7" w:rsidRDefault="007D2866" w:rsidP="00E622B7">
      <w:r>
        <w:rPr>
          <w:rFonts w:hint="eastAsia"/>
          <w:noProof/>
        </w:rPr>
        <mc:AlternateContent>
          <mc:Choice Requires="wps">
            <w:drawing>
              <wp:anchor distT="0" distB="0" distL="114300" distR="114300" simplePos="0" relativeHeight="251658272" behindDoc="0" locked="0" layoutInCell="1" allowOverlap="1" wp14:anchorId="3ABE58D7" wp14:editId="0B96D49F">
                <wp:simplePos x="0" y="0"/>
                <wp:positionH relativeFrom="column">
                  <wp:posOffset>2137741</wp:posOffset>
                </wp:positionH>
                <wp:positionV relativeFrom="paragraph">
                  <wp:posOffset>133485</wp:posOffset>
                </wp:positionV>
                <wp:extent cx="1457307" cy="876516"/>
                <wp:effectExtent l="0" t="0" r="0" b="0"/>
                <wp:wrapNone/>
                <wp:docPr id="196" name="円弧 196"/>
                <wp:cNvGraphicFramePr/>
                <a:graphic xmlns:a="http://schemas.openxmlformats.org/drawingml/2006/main">
                  <a:graphicData uri="http://schemas.microsoft.com/office/word/2010/wordprocessingShape">
                    <wps:wsp>
                      <wps:cNvSpPr/>
                      <wps:spPr>
                        <a:xfrm rot="17503928">
                          <a:off x="0" y="0"/>
                          <a:ext cx="1457307" cy="876516"/>
                        </a:xfrm>
                        <a:prstGeom prst="arc">
                          <a:avLst>
                            <a:gd name="adj1" fmla="val 16200000"/>
                            <a:gd name="adj2" fmla="val 2150530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769A" id="円弧 196" o:spid="_x0000_s1026" style="position:absolute;left:0;text-align:left;margin-left:168.35pt;margin-top:10.5pt;width:114.75pt;height:69pt;rotation:-4474003fd;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7307,87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" path="m728653,nsc1118112,,1438721,184203,1456544,418202l728654,438258v,-146086,-1,-292172,-1,-438258xem728653,nfc1118112,,1438721,184203,1456544,418202e" filled="f" strokecolor="#4472c4 [3204]" strokeweight=".5pt">
                <v:stroke joinstyle="miter"/>
                <v:path arrowok="t" o:connecttype="custom" o:connectlocs="728653,0;1456544,418202" o:connectangles="0,0"/>
              </v:shape>
            </w:pict>
          </mc:Fallback>
        </mc:AlternateContent>
      </w:r>
      <w:r w:rsidR="00E622B7">
        <w:rPr>
          <w:rFonts w:hint="eastAsia"/>
          <w:noProof/>
        </w:rPr>
        <mc:AlternateContent>
          <mc:Choice Requires="wps">
            <w:drawing>
              <wp:anchor distT="0" distB="0" distL="114300" distR="114300" simplePos="0" relativeHeight="251658275" behindDoc="0" locked="0" layoutInCell="1" allowOverlap="1" wp14:anchorId="4914C2A3" wp14:editId="422848CF">
                <wp:simplePos x="0" y="0"/>
                <wp:positionH relativeFrom="column">
                  <wp:posOffset>2066290</wp:posOffset>
                </wp:positionH>
                <wp:positionV relativeFrom="paragraph">
                  <wp:posOffset>219075</wp:posOffset>
                </wp:positionV>
                <wp:extent cx="744220" cy="665480"/>
                <wp:effectExtent l="0" t="0" r="0" b="0"/>
                <wp:wrapNone/>
                <wp:docPr id="198" name="乗算記号 198"/>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304C1" id="乗算記号 198" o:spid="_x0000_s1026" style="position:absolute;left:0;text-align:left;margin-left:162.7pt;margin-top:17.25pt;width:58.6pt;height:52.4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25CB4D9B" w14:textId="5F2BD39F" w:rsidR="00E622B7" w:rsidRDefault="007D2866" w:rsidP="00E622B7">
      <w:r>
        <w:rPr>
          <w:noProof/>
        </w:rPr>
        <mc:AlternateContent>
          <mc:Choice Requires="wps">
            <w:drawing>
              <wp:anchor distT="0" distB="0" distL="114300" distR="114300" simplePos="0" relativeHeight="251658271" behindDoc="0" locked="0" layoutInCell="1" allowOverlap="1" wp14:anchorId="6B9D6095" wp14:editId="28B483D3">
                <wp:simplePos x="0" y="0"/>
                <wp:positionH relativeFrom="column">
                  <wp:posOffset>2209737</wp:posOffset>
                </wp:positionH>
                <wp:positionV relativeFrom="paragraph">
                  <wp:posOffset>104773</wp:posOffset>
                </wp:positionV>
                <wp:extent cx="473555" cy="434340"/>
                <wp:effectExtent l="0" t="0" r="22225" b="22860"/>
                <wp:wrapNone/>
                <wp:docPr id="194" name="楕円 194"/>
                <wp:cNvGraphicFramePr/>
                <a:graphic xmlns:a="http://schemas.openxmlformats.org/drawingml/2006/main">
                  <a:graphicData uri="http://schemas.microsoft.com/office/word/2010/wordprocessingShape">
                    <wps:wsp>
                      <wps:cNvSpPr/>
                      <wps:spPr>
                        <a:xfrm rot="10800000" flipV="1">
                          <a:off x="0" y="0"/>
                          <a:ext cx="473555"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7F76D2" w14:textId="77777777" w:rsidR="009027AE" w:rsidRPr="00554D01" w:rsidRDefault="009027AE" w:rsidP="00E622B7">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9D6095" id="楕円 194" o:spid="_x0000_s1066" style="position:absolute;left:0;text-align:left;margin-left:174pt;margin-top:8.25pt;width:37.3pt;height:34.2pt;rotation:180;flip:y;z-index:2516582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" fillcolor="white [3212]" strokecolor="#1f3763 [1604]" strokeweight="1pt">
                <v:stroke joinstyle="miter"/>
                <v:textbox>
                  <w:txbxContent>
                    <w:p w14:paraId="097F76D2" w14:textId="77777777" w:rsidR="009027AE" w:rsidRPr="00554D01" w:rsidRDefault="009027AE" w:rsidP="00E622B7">
                      <w:pPr>
                        <w:jc w:val="center"/>
                        <w:rPr>
                          <w:color w:val="000000" w:themeColor="text1"/>
                        </w:rPr>
                      </w:pPr>
                      <w:r w:rsidRPr="00554D01">
                        <w:rPr>
                          <w:rFonts w:hint="eastAsia"/>
                          <w:color w:val="000000" w:themeColor="text1"/>
                        </w:rPr>
                        <w:t>敵</w:t>
                      </w:r>
                    </w:p>
                  </w:txbxContent>
                </v:textbox>
              </v:oval>
            </w:pict>
          </mc:Fallback>
        </mc:AlternateContent>
      </w:r>
    </w:p>
    <w:p w14:paraId="036CF998" w14:textId="0376C552" w:rsidR="00E622B7" w:rsidRDefault="007D2866" w:rsidP="00E622B7">
      <w:r>
        <w:rPr>
          <w:rFonts w:hint="eastAsia"/>
          <w:noProof/>
        </w:rPr>
        <mc:AlternateContent>
          <mc:Choice Requires="wps">
            <w:drawing>
              <wp:anchor distT="0" distB="0" distL="114300" distR="114300" simplePos="0" relativeHeight="251658274" behindDoc="0" locked="0" layoutInCell="1" allowOverlap="1" wp14:anchorId="7E7C7D41" wp14:editId="4ACF6F09">
                <wp:simplePos x="0" y="0"/>
                <wp:positionH relativeFrom="column">
                  <wp:posOffset>2019300</wp:posOffset>
                </wp:positionH>
                <wp:positionV relativeFrom="paragraph">
                  <wp:posOffset>190498</wp:posOffset>
                </wp:positionV>
                <wp:extent cx="347866" cy="323850"/>
                <wp:effectExtent l="0" t="0" r="33655" b="19050"/>
                <wp:wrapNone/>
                <wp:docPr id="197" name="直線矢印コネクタ 197"/>
                <wp:cNvGraphicFramePr/>
                <a:graphic xmlns:a="http://schemas.openxmlformats.org/drawingml/2006/main">
                  <a:graphicData uri="http://schemas.microsoft.com/office/word/2010/wordprocessingShape">
                    <wps:wsp>
                      <wps:cNvCnPr/>
                      <wps:spPr>
                        <a:xfrm flipH="1">
                          <a:off x="0" y="0"/>
                          <a:ext cx="347866" cy="323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0A726F1" id="直線矢印コネクタ 197" o:spid="_x0000_s1026" type="#_x0000_t32" style="position:absolute;left:0;text-align:left;margin-left:159pt;margin-top:15pt;width:27.4pt;height:25.5pt;flip:x;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" strokecolor="black [3200]">
                <v:stroke dashstyle="dash"/>
              </v:shape>
            </w:pict>
          </mc:Fallback>
        </mc:AlternateContent>
      </w:r>
      <w:r w:rsidR="00E622B7">
        <w:rPr>
          <w:rFonts w:hint="eastAsia"/>
          <w:noProof/>
        </w:rPr>
        <mc:AlternateContent>
          <mc:Choice Requires="wps">
            <w:drawing>
              <wp:anchor distT="0" distB="0" distL="114300" distR="114300" simplePos="0" relativeHeight="251658266" behindDoc="0" locked="0" layoutInCell="1" allowOverlap="1" wp14:anchorId="714597CB" wp14:editId="6212BA26">
                <wp:simplePos x="0" y="0"/>
                <wp:positionH relativeFrom="column">
                  <wp:posOffset>190500</wp:posOffset>
                </wp:positionH>
                <wp:positionV relativeFrom="paragraph">
                  <wp:posOffset>123825</wp:posOffset>
                </wp:positionV>
                <wp:extent cx="519430" cy="486410"/>
                <wp:effectExtent l="0" t="0" r="33020" b="27940"/>
                <wp:wrapNone/>
                <wp:docPr id="199" name="直線矢印コネクタ 199"/>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ACEC1" id="直線矢印コネクタ 199" o:spid="_x0000_s1026" type="#_x0000_t32" style="position:absolute;left:0;text-align:left;margin-left:15pt;margin-top:9.75pt;width:40.9pt;height:38.3pt;flip:x;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" strokecolor="black [3200]">
                <v:stroke dashstyle="dash"/>
              </v:shape>
            </w:pict>
          </mc:Fallback>
        </mc:AlternateContent>
      </w:r>
      <w:r w:rsidR="00E622B7">
        <w:rPr>
          <w:rFonts w:hint="eastAsia"/>
          <w:noProof/>
        </w:rPr>
        <mc:AlternateContent>
          <mc:Choice Requires="wpi">
            <w:drawing>
              <wp:anchor distT="0" distB="0" distL="114300" distR="114300" simplePos="0" relativeHeight="251658269" behindDoc="0" locked="0" layoutInCell="1" allowOverlap="1" wp14:anchorId="60FE17CE" wp14:editId="037C3088">
                <wp:simplePos x="0" y="0"/>
                <wp:positionH relativeFrom="column">
                  <wp:posOffset>3813423</wp:posOffset>
                </wp:positionH>
                <wp:positionV relativeFrom="paragraph">
                  <wp:posOffset>196834</wp:posOffset>
                </wp:positionV>
                <wp:extent cx="363" cy="362"/>
                <wp:effectExtent l="57150" t="57150" r="57150" b="57150"/>
                <wp:wrapNone/>
                <wp:docPr id="200" name="インク 200"/>
                <wp:cNvGraphicFramePr/>
                <a:graphic xmlns:a="http://schemas.openxmlformats.org/drawingml/2006/main">
                  <a:graphicData uri="http://schemas.microsoft.com/office/word/2010/wordprocessingInk">
                    <w14:contentPart bwMode="auto" r:id="rId21">
                      <w14:nvContentPartPr>
                        <w14:cNvContentPartPr/>
                      </w14:nvContentPartPr>
                      <w14:xfrm>
                        <a:off x="0" y="0"/>
                        <a:ext cx="363" cy="362"/>
                      </w14:xfrm>
                    </w14:contentPart>
                  </a:graphicData>
                </a:graphic>
              </wp:anchor>
            </w:drawing>
          </mc:Choice>
          <mc:Fallback>
            <w:pict>
              <v:shape w14:anchorId="73BAB605" id="インク 200" o:spid="_x0000_s1026" type="#_x0000_t75" style="position:absolute;left:0;text-align:left;margin-left:299.55pt;margin-top:14.8pt;width:1.5pt;height:1.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">
                <v:imagedata r:id="rId7" o:title=""/>
              </v:shape>
            </w:pict>
          </mc:Fallback>
        </mc:AlternateContent>
      </w:r>
    </w:p>
    <w:p w14:paraId="06AFFE3C" w14:textId="77777777" w:rsidR="00E622B7" w:rsidRDefault="00E622B7" w:rsidP="00E622B7">
      <w:r>
        <w:rPr>
          <w:noProof/>
        </w:rPr>
        <mc:AlternateContent>
          <mc:Choice Requires="wps">
            <w:drawing>
              <wp:anchor distT="45720" distB="45720" distL="114300" distR="114300" simplePos="0" relativeHeight="251658270" behindDoc="0" locked="0" layoutInCell="1" allowOverlap="1" wp14:anchorId="5FF5F875" wp14:editId="0D52E9AE">
                <wp:simplePos x="0" y="0"/>
                <wp:positionH relativeFrom="margin">
                  <wp:posOffset>2905125</wp:posOffset>
                </wp:positionH>
                <wp:positionV relativeFrom="paragraph">
                  <wp:posOffset>9525</wp:posOffset>
                </wp:positionV>
                <wp:extent cx="3276600" cy="304800"/>
                <wp:effectExtent l="0" t="0" r="0" b="0"/>
                <wp:wrapSquare wrapText="bothSides"/>
                <wp:docPr id="20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04800"/>
                        </a:xfrm>
                        <a:prstGeom prst="rect">
                          <a:avLst/>
                        </a:prstGeom>
                        <a:solidFill>
                          <a:srgbClr val="FFFFFF"/>
                        </a:solidFill>
                        <a:ln w="9525">
                          <a:noFill/>
                          <a:miter lim="800000"/>
                          <a:headEnd/>
                          <a:tailEnd/>
                        </a:ln>
                      </wps:spPr>
                      <wps:txbx>
                        <w:txbxContent>
                          <w:p w14:paraId="6C01604C" w14:textId="3A690BE9" w:rsidR="009027AE" w:rsidRPr="007D2866" w:rsidRDefault="009027AE" w:rsidP="00E622B7">
                            <w:pPr>
                              <w:rPr>
                                <w:sz w:val="16"/>
                              </w:rPr>
                            </w:pPr>
                            <w:r>
                              <w:rPr>
                                <w:rFonts w:hint="eastAsia"/>
                                <w:sz w:val="16"/>
                              </w:rPr>
                              <w:t>※フックショットの慣性に加え</w:t>
                            </w:r>
                            <w:r>
                              <w:rPr>
                                <w:sz w:val="16"/>
                              </w:rPr>
                              <w:t>、</w:t>
                            </w:r>
                            <w:r>
                              <w:rPr>
                                <w:rFonts w:hint="eastAsia"/>
                                <w:sz w:val="16"/>
                              </w:rPr>
                              <w:t>敵で跳び上がる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5F875" id="_x0000_s1067" type="#_x0000_t202" style="position:absolute;left:0;text-align:left;margin-left:228.75pt;margin-top:.75pt;width:258pt;height:24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" stroked="f">
                <v:textbox>
                  <w:txbxContent>
                    <w:p w14:paraId="6C01604C" w14:textId="3A690BE9" w:rsidR="009027AE" w:rsidRPr="007D2866" w:rsidRDefault="009027AE" w:rsidP="00E622B7">
                      <w:pPr>
                        <w:rPr>
                          <w:sz w:val="16"/>
                        </w:rPr>
                      </w:pPr>
                      <w:r>
                        <w:rPr>
                          <w:rFonts w:hint="eastAsia"/>
                          <w:sz w:val="16"/>
                        </w:rPr>
                        <w:t>※フックショットの慣性に加え</w:t>
                      </w:r>
                      <w:r>
                        <w:rPr>
                          <w:sz w:val="16"/>
                        </w:rPr>
                        <w:t>、</w:t>
                      </w:r>
                      <w:r>
                        <w:rPr>
                          <w:rFonts w:hint="eastAsia"/>
                          <w:sz w:val="16"/>
                        </w:rPr>
                        <w:t>敵で跳び上がる</w:t>
                      </w:r>
                    </w:p>
                  </w:txbxContent>
                </v:textbox>
                <w10:wrap type="square" anchorx="margin"/>
              </v:shape>
            </w:pict>
          </mc:Fallback>
        </mc:AlternateContent>
      </w:r>
      <w:r>
        <w:rPr>
          <w:noProof/>
        </w:rPr>
        <mc:AlternateContent>
          <mc:Choice Requires="wpi">
            <w:drawing>
              <wp:anchor distT="0" distB="0" distL="114300" distR="114300" simplePos="0" relativeHeight="251658268" behindDoc="0" locked="0" layoutInCell="1" allowOverlap="1" wp14:anchorId="70B36A75" wp14:editId="1895E0E0">
                <wp:simplePos x="0" y="0"/>
                <wp:positionH relativeFrom="column">
                  <wp:posOffset>5479435</wp:posOffset>
                </wp:positionH>
                <wp:positionV relativeFrom="paragraph">
                  <wp:posOffset>58455</wp:posOffset>
                </wp:positionV>
                <wp:extent cx="362" cy="363"/>
                <wp:effectExtent l="57150" t="57150" r="57150" b="57150"/>
                <wp:wrapNone/>
                <wp:docPr id="202" name="インク 202"/>
                <wp:cNvGraphicFramePr/>
                <a:graphic xmlns:a="http://schemas.openxmlformats.org/drawingml/2006/main">
                  <a:graphicData uri="http://schemas.microsoft.com/office/word/2010/wordprocessingInk">
                    <w14:contentPart bwMode="auto" r:id="rId22">
                      <w14:nvContentPartPr>
                        <w14:cNvContentPartPr/>
                      </w14:nvContentPartPr>
                      <w14:xfrm>
                        <a:off x="0" y="0"/>
                        <a:ext cx="362" cy="363"/>
                      </w14:xfrm>
                    </w14:contentPart>
                  </a:graphicData>
                </a:graphic>
              </wp:anchor>
            </w:drawing>
          </mc:Choice>
          <mc:Fallback>
            <w:pict>
              <v:shape w14:anchorId="5AA551A7" id="インク 202" o:spid="_x0000_s1026" type="#_x0000_t75" style="position:absolute;left:0;text-align:left;margin-left:430.75pt;margin-top:3.9pt;width:1.5pt;height:1.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">
                <v:imagedata r:id="rId7" o:title=""/>
              </v:shape>
            </w:pict>
          </mc:Fallback>
        </mc:AlternateContent>
      </w:r>
    </w:p>
    <w:p w14:paraId="28B8F840" w14:textId="77777777" w:rsidR="00E622B7" w:rsidRDefault="00E622B7" w:rsidP="00E622B7">
      <w:r>
        <w:rPr>
          <w:rFonts w:hint="eastAsia"/>
          <w:noProof/>
        </w:rPr>
        <mc:AlternateContent>
          <mc:Choice Requires="wps">
            <w:drawing>
              <wp:anchor distT="0" distB="0" distL="114300" distR="114300" simplePos="0" relativeHeight="251658265" behindDoc="0" locked="0" layoutInCell="1" allowOverlap="1" wp14:anchorId="01E67DAA" wp14:editId="48E0AAEB">
                <wp:simplePos x="0" y="0"/>
                <wp:positionH relativeFrom="column">
                  <wp:posOffset>-76518</wp:posOffset>
                </wp:positionH>
                <wp:positionV relativeFrom="paragraph">
                  <wp:posOffset>58739</wp:posOffset>
                </wp:positionV>
                <wp:extent cx="410845" cy="317500"/>
                <wp:effectExtent l="122873" t="0" r="0" b="73978"/>
                <wp:wrapNone/>
                <wp:docPr id="203" name="二等辺三角形 203"/>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47A2E" id="二等辺三角形 203" o:spid="_x0000_s1026" type="#_x0000_t5" style="position:absolute;left:0;text-align:left;margin-left:-6.05pt;margin-top:4.65pt;width:32.35pt;height:25pt;rotation:3257609fd;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" fillcolor="#4472c4 [3204]" strokecolor="#1f3763 [1604]" strokeweight="1pt"/>
            </w:pict>
          </mc:Fallback>
        </mc:AlternateContent>
      </w:r>
    </w:p>
    <w:p w14:paraId="5B18686B" w14:textId="77777777" w:rsidR="00E622B7" w:rsidRDefault="00E622B7" w:rsidP="00E622B7"/>
    <w:p w14:paraId="1FC15077" w14:textId="77777777" w:rsidR="009031CF" w:rsidRDefault="009031CF"/>
    <w:p w14:paraId="5638B9AD" w14:textId="28CDD2C3" w:rsidR="009031CF" w:rsidRDefault="009031CF"/>
    <w:p w14:paraId="7B1B54F5" w14:textId="49AB91B0" w:rsidR="008E5F53" w:rsidRDefault="008E5F53"/>
    <w:p w14:paraId="5600F3E3" w14:textId="7D993B54" w:rsidR="003A5799" w:rsidRDefault="003A5799"/>
    <w:p w14:paraId="2444BDA3" w14:textId="08057831" w:rsidR="008E5F53" w:rsidRDefault="008E5F53"/>
    <w:p w14:paraId="651F3C35" w14:textId="189A5BD8" w:rsidR="00226FDF" w:rsidRDefault="00226FDF" w:rsidP="009027AE">
      <w:r>
        <w:rPr>
          <w:rFonts w:ascii="Segoe UI Emoji" w:hAnsi="Segoe UI Emoji" w:cs="Segoe UI Emoji"/>
        </w:rPr>
        <w:t>⚫</w:t>
      </w:r>
      <w:r>
        <w:rPr>
          <w:rFonts w:hint="eastAsia"/>
        </w:rPr>
        <w:t>敵Ｂ-4</w:t>
      </w:r>
      <w:r>
        <w:t xml:space="preserve"> </w:t>
      </w:r>
      <w:r>
        <w:rPr>
          <w:rFonts w:hint="eastAsia"/>
        </w:rPr>
        <w:t>フックショットを掛けると引き寄せられ、重なった位置に着くと死ぬ敵</w:t>
      </w:r>
    </w:p>
    <w:p w14:paraId="7A55AB05" w14:textId="468A17BA" w:rsidR="00226FDF" w:rsidRDefault="00D42275" w:rsidP="009027AE">
      <w:r>
        <w:rPr>
          <w:noProof/>
        </w:rPr>
        <mc:AlternateContent>
          <mc:Choice Requires="wps">
            <w:drawing>
              <wp:anchor distT="0" distB="0" distL="114300" distR="114300" simplePos="0" relativeHeight="251658285" behindDoc="0" locked="0" layoutInCell="1" allowOverlap="1" wp14:anchorId="5648B590" wp14:editId="0337CCA6">
                <wp:simplePos x="0" y="0"/>
                <wp:positionH relativeFrom="margin">
                  <wp:posOffset>1649095</wp:posOffset>
                </wp:positionH>
                <wp:positionV relativeFrom="paragraph">
                  <wp:posOffset>238125</wp:posOffset>
                </wp:positionV>
                <wp:extent cx="410845" cy="316865"/>
                <wp:effectExtent l="0" t="0" r="93345" b="74295"/>
                <wp:wrapNone/>
                <wp:docPr id="25" name="二等辺三角形 25"/>
                <wp:cNvGraphicFramePr/>
                <a:graphic xmlns:a="http://schemas.openxmlformats.org/drawingml/2006/main">
                  <a:graphicData uri="http://schemas.microsoft.com/office/word/2010/wordprocessingShape">
                    <wps:wsp>
                      <wps:cNvSpPr/>
                      <wps:spPr>
                        <a:xfrm rot="17487877">
                          <a:off x="0" y="0"/>
                          <a:ext cx="410845" cy="316865"/>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954F1" id="二等辺三角形 25" o:spid="_x0000_s1026" type="#_x0000_t5" style="position:absolute;left:0;text-align:left;margin-left:129.85pt;margin-top:18.75pt;width:32.35pt;height:24.95pt;rotation:-4491535fd;z-index:25165828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" fillcolor="#4472c4 [3204]" strokecolor="#1f3763 [1604]" strokeweight="1pt">
                <w10:wrap anchorx="margin"/>
              </v:shape>
            </w:pict>
          </mc:Fallback>
        </mc:AlternateContent>
      </w:r>
      <w:r w:rsidR="00226FDF">
        <w:tab/>
      </w:r>
      <w:r w:rsidR="00226FDF">
        <w:rPr>
          <w:rFonts w:hint="eastAsia"/>
        </w:rPr>
        <w:t xml:space="preserve">  </w:t>
      </w:r>
      <w:r w:rsidR="00226FDF">
        <w:t>敵と重なった位置で</w:t>
      </w:r>
      <w:r w:rsidR="00226FDF">
        <w:rPr>
          <w:rFonts w:hint="eastAsia"/>
        </w:rPr>
        <w:t>壁キックのように</w:t>
      </w:r>
      <w:r w:rsidR="00646F61">
        <w:rPr>
          <w:rFonts w:hint="eastAsia"/>
        </w:rPr>
        <w:t>反対方向に跳び上がる</w:t>
      </w:r>
    </w:p>
    <w:p w14:paraId="438EE2FD" w14:textId="32356C57" w:rsidR="00226FDF" w:rsidRDefault="00226FDF" w:rsidP="009027AE">
      <w:r>
        <w:rPr>
          <w:rFonts w:hint="eastAsia"/>
          <w:noProof/>
        </w:rPr>
        <mc:AlternateContent>
          <mc:Choice Requires="wps">
            <w:drawing>
              <wp:anchor distT="0" distB="0" distL="114300" distR="114300" simplePos="0" relativeHeight="251658279" behindDoc="0" locked="0" layoutInCell="1" allowOverlap="1" wp14:anchorId="0BB9702B" wp14:editId="6410E6C7">
                <wp:simplePos x="0" y="0"/>
                <wp:positionH relativeFrom="column">
                  <wp:posOffset>1265555</wp:posOffset>
                </wp:positionH>
                <wp:positionV relativeFrom="paragraph">
                  <wp:posOffset>868680</wp:posOffset>
                </wp:positionV>
                <wp:extent cx="357505" cy="429260"/>
                <wp:effectExtent l="0" t="19050" r="42545" b="46990"/>
                <wp:wrapNone/>
                <wp:docPr id="31" name="矢印: 右 31"/>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D205E" id="矢印: 右 31" o:spid="_x0000_s1026" type="#_x0000_t13" style="position:absolute;left:0;text-align:left;margin-left:99.65pt;margin-top:68.4pt;width:28.15pt;height:33.8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276" behindDoc="0" locked="0" layoutInCell="1" allowOverlap="1" wp14:anchorId="7772533B" wp14:editId="77EFF0B2">
                <wp:simplePos x="0" y="0"/>
                <wp:positionH relativeFrom="column">
                  <wp:posOffset>538480</wp:posOffset>
                </wp:positionH>
                <wp:positionV relativeFrom="paragraph">
                  <wp:posOffset>438785</wp:posOffset>
                </wp:positionV>
                <wp:extent cx="473710" cy="434340"/>
                <wp:effectExtent l="0" t="0" r="21590" b="22860"/>
                <wp:wrapNone/>
                <wp:docPr id="68" name="楕円 68"/>
                <wp:cNvGraphicFramePr/>
                <a:graphic xmlns:a="http://schemas.openxmlformats.org/drawingml/2006/main">
                  <a:graphicData uri="http://schemas.microsoft.com/office/word/2010/wordprocessingShape">
                    <wps:wsp>
                      <wps:cNvSpPr/>
                      <wps:spPr>
                        <a:xfrm rot="10800000" flipV="1">
                          <a:off x="0" y="0"/>
                          <a:ext cx="473710" cy="43434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4088A8" w14:textId="77777777" w:rsidR="009027AE" w:rsidRDefault="009027AE" w:rsidP="00E622B7">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2533B" id="楕円 68" o:spid="_x0000_s1068" style="position:absolute;left:0;text-align:left;margin-left:42.4pt;margin-top:34.55pt;width:37.3pt;height:34.2pt;rotation:180;flip:y;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" fillcolor="red" strokecolor="#1f3763 [1604]" strokeweight="1pt">
                <v:stroke joinstyle="miter"/>
                <v:textbox>
                  <w:txbxContent>
                    <w:p w14:paraId="0C4088A8" w14:textId="77777777" w:rsidR="009027AE" w:rsidRDefault="009027AE" w:rsidP="00E622B7">
                      <w:pPr>
                        <w:jc w:val="center"/>
                      </w:pPr>
                      <w:r>
                        <w:rPr>
                          <w:rFonts w:hint="eastAsia"/>
                        </w:rPr>
                        <w:t>敵</w:t>
                      </w:r>
                    </w:p>
                  </w:txbxContent>
                </v:textbox>
              </v:oval>
            </w:pict>
          </mc:Fallback>
        </mc:AlternateContent>
      </w:r>
    </w:p>
    <w:p w14:paraId="5BA6EDA2" w14:textId="308F8AC0" w:rsidR="00226FDF" w:rsidRDefault="00226FDF" w:rsidP="009027AE">
      <w:r>
        <w:rPr>
          <w:rFonts w:hint="eastAsia"/>
          <w:noProof/>
        </w:rPr>
        <mc:AlternateContent>
          <mc:Choice Requires="wps">
            <w:drawing>
              <wp:anchor distT="0" distB="0" distL="114300" distR="114300" simplePos="0" relativeHeight="251658287" behindDoc="0" locked="0" layoutInCell="1" allowOverlap="1" wp14:anchorId="39FC90D5" wp14:editId="334F939C">
                <wp:simplePos x="0" y="0"/>
                <wp:positionH relativeFrom="column">
                  <wp:posOffset>2066290</wp:posOffset>
                </wp:positionH>
                <wp:positionV relativeFrom="paragraph">
                  <wp:posOffset>219075</wp:posOffset>
                </wp:positionV>
                <wp:extent cx="744220" cy="665480"/>
                <wp:effectExtent l="0" t="0" r="0" b="0"/>
                <wp:wrapNone/>
                <wp:docPr id="204" name="乗算記号 20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297A1" id="乗算記号 204" o:spid="_x0000_s1026" style="position:absolute;left:0;text-align:left;margin-left:162.7pt;margin-top:17.25pt;width:58.6pt;height:52.4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p>
    <w:p w14:paraId="2DF74502" w14:textId="0DCAACB0" w:rsidR="00226FDF" w:rsidRDefault="001519A3" w:rsidP="009027AE">
      <w:r>
        <w:rPr>
          <w:rFonts w:hint="eastAsia"/>
          <w:noProof/>
        </w:rPr>
        <mc:AlternateContent>
          <mc:Choice Requires="wps">
            <w:drawing>
              <wp:anchor distT="0" distB="0" distL="114300" distR="114300" simplePos="0" relativeHeight="251658284" behindDoc="0" locked="0" layoutInCell="1" allowOverlap="1" wp14:anchorId="4AF1DD04" wp14:editId="42B0AE94">
                <wp:simplePos x="0" y="0"/>
                <wp:positionH relativeFrom="column">
                  <wp:posOffset>1230922</wp:posOffset>
                </wp:positionH>
                <wp:positionV relativeFrom="paragraph">
                  <wp:posOffset>160774</wp:posOffset>
                </wp:positionV>
                <wp:extent cx="1903095" cy="448945"/>
                <wp:effectExtent l="79375" t="0" r="43180" b="0"/>
                <wp:wrapNone/>
                <wp:docPr id="193" name="円弧 193"/>
                <wp:cNvGraphicFramePr/>
                <a:graphic xmlns:a="http://schemas.openxmlformats.org/drawingml/2006/main">
                  <a:graphicData uri="http://schemas.microsoft.com/office/word/2010/wordprocessingShape">
                    <wps:wsp>
                      <wps:cNvSpPr/>
                      <wps:spPr>
                        <a:xfrm rot="14080074" flipV="1">
                          <a:off x="0" y="0"/>
                          <a:ext cx="1903095" cy="448945"/>
                        </a:xfrm>
                        <a:prstGeom prst="arc">
                          <a:avLst>
                            <a:gd name="adj1" fmla="val 14499922"/>
                            <a:gd name="adj2" fmla="val 208873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E793E" id="円弧 193" o:spid="_x0000_s1026" style="position:absolute;left:0;text-align:left;margin-left:96.9pt;margin-top:12.65pt;width:149.85pt;height:35.35pt;rotation:8213765fd;flip: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3095,44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" path="m831474,1794nsc905679,-433,980738,-588,1055096,1333v233935,6041,450081,32318,606693,73755l951548,224473,831474,1794xem831474,1794nfc905679,-433,980738,-588,1055096,1333v233935,6041,450081,32318,606693,73755e" filled="f" strokecolor="#4472c4 [3204]" strokeweight=".5pt">
                <v:stroke joinstyle="miter"/>
                <v:path arrowok="t" o:connecttype="custom" o:connectlocs="831474,1794;1055096,1333;1661789,75088" o:connectangles="0,0,0"/>
              </v:shape>
            </w:pict>
          </mc:Fallback>
        </mc:AlternateContent>
      </w:r>
      <w:r w:rsidR="00226FDF">
        <w:rPr>
          <w:noProof/>
        </w:rPr>
        <mc:AlternateContent>
          <mc:Choice Requires="wps">
            <w:drawing>
              <wp:anchor distT="0" distB="0" distL="114300" distR="114300" simplePos="0" relativeHeight="251658283" behindDoc="0" locked="0" layoutInCell="1" allowOverlap="1" wp14:anchorId="0AF4F0E2" wp14:editId="71C9D3B5">
                <wp:simplePos x="0" y="0"/>
                <wp:positionH relativeFrom="column">
                  <wp:posOffset>2209737</wp:posOffset>
                </wp:positionH>
                <wp:positionV relativeFrom="paragraph">
                  <wp:posOffset>104773</wp:posOffset>
                </wp:positionV>
                <wp:extent cx="473555" cy="434340"/>
                <wp:effectExtent l="0" t="0" r="22225" b="22860"/>
                <wp:wrapNone/>
                <wp:docPr id="205" name="楕円 205"/>
                <wp:cNvGraphicFramePr/>
                <a:graphic xmlns:a="http://schemas.openxmlformats.org/drawingml/2006/main">
                  <a:graphicData uri="http://schemas.microsoft.com/office/word/2010/wordprocessingShape">
                    <wps:wsp>
                      <wps:cNvSpPr/>
                      <wps:spPr>
                        <a:xfrm rot="10800000" flipV="1">
                          <a:off x="0" y="0"/>
                          <a:ext cx="473555" cy="434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E803E6" w14:textId="77777777" w:rsidR="009027AE" w:rsidRPr="00554D01" w:rsidRDefault="009027AE" w:rsidP="00E622B7">
                            <w:pPr>
                              <w:jc w:val="center"/>
                              <w:rPr>
                                <w:color w:val="000000" w:themeColor="text1"/>
                              </w:rPr>
                            </w:pPr>
                            <w:r w:rsidRPr="00554D01">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4F0E2" id="楕円 205" o:spid="_x0000_s1069" style="position:absolute;left:0;text-align:left;margin-left:174pt;margin-top:8.25pt;width:37.3pt;height:34.2pt;rotation:180;flip:y;z-index:2516582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" fillcolor="white [3212]" strokecolor="#1f3763 [1604]" strokeweight="1pt">
                <v:stroke joinstyle="miter"/>
                <v:textbox>
                  <w:txbxContent>
                    <w:p w14:paraId="50E803E6" w14:textId="77777777" w:rsidR="009027AE" w:rsidRPr="00554D01" w:rsidRDefault="009027AE" w:rsidP="00E622B7">
                      <w:pPr>
                        <w:jc w:val="center"/>
                        <w:rPr>
                          <w:color w:val="000000" w:themeColor="text1"/>
                        </w:rPr>
                      </w:pPr>
                      <w:r w:rsidRPr="00554D01">
                        <w:rPr>
                          <w:rFonts w:hint="eastAsia"/>
                          <w:color w:val="000000" w:themeColor="text1"/>
                        </w:rPr>
                        <w:t>敵</w:t>
                      </w:r>
                    </w:p>
                  </w:txbxContent>
                </v:textbox>
              </v:oval>
            </w:pict>
          </mc:Fallback>
        </mc:AlternateContent>
      </w:r>
    </w:p>
    <w:p w14:paraId="021F1973" w14:textId="77777777" w:rsidR="00226FDF" w:rsidRDefault="00226FDF" w:rsidP="009027AE">
      <w:r>
        <w:rPr>
          <w:rFonts w:hint="eastAsia"/>
          <w:noProof/>
        </w:rPr>
        <mc:AlternateContent>
          <mc:Choice Requires="wps">
            <w:drawing>
              <wp:anchor distT="0" distB="0" distL="114300" distR="114300" simplePos="0" relativeHeight="251658286" behindDoc="0" locked="0" layoutInCell="1" allowOverlap="1" wp14:anchorId="66CBBD23" wp14:editId="3123E79E">
                <wp:simplePos x="0" y="0"/>
                <wp:positionH relativeFrom="column">
                  <wp:posOffset>2019300</wp:posOffset>
                </wp:positionH>
                <wp:positionV relativeFrom="paragraph">
                  <wp:posOffset>190498</wp:posOffset>
                </wp:positionV>
                <wp:extent cx="347866" cy="323850"/>
                <wp:effectExtent l="0" t="0" r="33655" b="19050"/>
                <wp:wrapNone/>
                <wp:docPr id="206" name="直線矢印コネクタ 206"/>
                <wp:cNvGraphicFramePr/>
                <a:graphic xmlns:a="http://schemas.openxmlformats.org/drawingml/2006/main">
                  <a:graphicData uri="http://schemas.microsoft.com/office/word/2010/wordprocessingShape">
                    <wps:wsp>
                      <wps:cNvCnPr/>
                      <wps:spPr>
                        <a:xfrm flipH="1">
                          <a:off x="0" y="0"/>
                          <a:ext cx="347866" cy="323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C72DA21" id="直線矢印コネクタ 206" o:spid="_x0000_s1026" type="#_x0000_t32" style="position:absolute;left:0;text-align:left;margin-left:159pt;margin-top:15pt;width:27.4pt;height:25.5pt;flip:x;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" strokecolor="black [3200]">
                <v:stroke dashstyle="dash"/>
              </v:shape>
            </w:pict>
          </mc:Fallback>
        </mc:AlternateContent>
      </w:r>
      <w:r>
        <w:rPr>
          <w:rFonts w:hint="eastAsia"/>
          <w:noProof/>
        </w:rPr>
        <mc:AlternateContent>
          <mc:Choice Requires="wps">
            <w:drawing>
              <wp:anchor distT="0" distB="0" distL="114300" distR="114300" simplePos="0" relativeHeight="251658278" behindDoc="0" locked="0" layoutInCell="1" allowOverlap="1" wp14:anchorId="4979748F" wp14:editId="53797BD2">
                <wp:simplePos x="0" y="0"/>
                <wp:positionH relativeFrom="column">
                  <wp:posOffset>190500</wp:posOffset>
                </wp:positionH>
                <wp:positionV relativeFrom="paragraph">
                  <wp:posOffset>123825</wp:posOffset>
                </wp:positionV>
                <wp:extent cx="519430" cy="486410"/>
                <wp:effectExtent l="0" t="0" r="33020" b="27940"/>
                <wp:wrapNone/>
                <wp:docPr id="207" name="直線矢印コネクタ 207"/>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A0697" id="直線矢印コネクタ 207" o:spid="_x0000_s1026" type="#_x0000_t32" style="position:absolute;left:0;text-align:left;margin-left:15pt;margin-top:9.75pt;width:40.9pt;height:38.3pt;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" strokecolor="black [3200]">
                <v:stroke dashstyle="dash"/>
              </v:shape>
            </w:pict>
          </mc:Fallback>
        </mc:AlternateContent>
      </w:r>
      <w:r>
        <w:rPr>
          <w:rFonts w:hint="eastAsia"/>
          <w:noProof/>
        </w:rPr>
        <mc:AlternateContent>
          <mc:Choice Requires="wpi">
            <w:drawing>
              <wp:anchor distT="0" distB="0" distL="114300" distR="114300" simplePos="0" relativeHeight="251658281" behindDoc="0" locked="0" layoutInCell="1" allowOverlap="1" wp14:anchorId="76901A60" wp14:editId="1150D515">
                <wp:simplePos x="0" y="0"/>
                <wp:positionH relativeFrom="column">
                  <wp:posOffset>3813423</wp:posOffset>
                </wp:positionH>
                <wp:positionV relativeFrom="paragraph">
                  <wp:posOffset>196834</wp:posOffset>
                </wp:positionV>
                <wp:extent cx="363" cy="362"/>
                <wp:effectExtent l="57150" t="57150" r="57150" b="57150"/>
                <wp:wrapNone/>
                <wp:docPr id="208" name="インク 208"/>
                <wp:cNvGraphicFramePr/>
                <a:graphic xmlns:a="http://schemas.openxmlformats.org/drawingml/2006/main">
                  <a:graphicData uri="http://schemas.microsoft.com/office/word/2010/wordprocessingInk">
                    <w14:contentPart bwMode="auto" r:id="rId23">
                      <w14:nvContentPartPr>
                        <w14:cNvContentPartPr/>
                      </w14:nvContentPartPr>
                      <w14:xfrm>
                        <a:off x="0" y="0"/>
                        <a:ext cx="363" cy="362"/>
                      </w14:xfrm>
                    </w14:contentPart>
                  </a:graphicData>
                </a:graphic>
              </wp:anchor>
            </w:drawing>
          </mc:Choice>
          <mc:Fallback>
            <w:pict>
              <v:shape w14:anchorId="44923214" id="インク 208" o:spid="_x0000_s1026" type="#_x0000_t75" style="position:absolute;left:0;text-align:left;margin-left:299.55pt;margin-top:14.8pt;width:1.5pt;height:1.5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">
                <v:imagedata r:id="rId7" o:title=""/>
              </v:shape>
            </w:pict>
          </mc:Fallback>
        </mc:AlternateContent>
      </w:r>
    </w:p>
    <w:p w14:paraId="7E1FFB55" w14:textId="77777777" w:rsidR="00226FDF" w:rsidRDefault="00226FDF" w:rsidP="009027AE">
      <w:r>
        <w:rPr>
          <w:noProof/>
        </w:rPr>
        <mc:AlternateContent>
          <mc:Choice Requires="wps">
            <w:drawing>
              <wp:anchor distT="45720" distB="45720" distL="114300" distR="114300" simplePos="0" relativeHeight="251658282" behindDoc="0" locked="0" layoutInCell="1" allowOverlap="1" wp14:anchorId="650B3203" wp14:editId="7FB2C0CC">
                <wp:simplePos x="0" y="0"/>
                <wp:positionH relativeFrom="margin">
                  <wp:posOffset>2905125</wp:posOffset>
                </wp:positionH>
                <wp:positionV relativeFrom="paragraph">
                  <wp:posOffset>9525</wp:posOffset>
                </wp:positionV>
                <wp:extent cx="3276600" cy="304800"/>
                <wp:effectExtent l="0" t="0" r="0" b="0"/>
                <wp:wrapSquare wrapText="bothSides"/>
                <wp:docPr id="20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04800"/>
                        </a:xfrm>
                        <a:prstGeom prst="rect">
                          <a:avLst/>
                        </a:prstGeom>
                        <a:solidFill>
                          <a:srgbClr val="FFFFFF"/>
                        </a:solidFill>
                        <a:ln w="9525">
                          <a:noFill/>
                          <a:miter lim="800000"/>
                          <a:headEnd/>
                          <a:tailEnd/>
                        </a:ln>
                      </wps:spPr>
                      <wps:txbx>
                        <w:txbxContent>
                          <w:p w14:paraId="1148DE9F" w14:textId="5FC536A6" w:rsidR="009027AE" w:rsidRPr="007D2866" w:rsidRDefault="009027AE" w:rsidP="00E622B7">
                            <w:pPr>
                              <w:rPr>
                                <w:sz w:val="16"/>
                              </w:rPr>
                            </w:pPr>
                            <w:r>
                              <w:rPr>
                                <w:rFonts w:hint="eastAsia"/>
                                <w:sz w:val="16"/>
                              </w:rPr>
                              <w:t>※敵を蹴って壁キックのようにとびあがる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B3203" id="_x0000_s1070" type="#_x0000_t202" style="position:absolute;left:0;text-align:left;margin-left:228.75pt;margin-top:.75pt;width:258pt;height:24pt;z-index:2516582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" stroked="f">
                <v:textbox>
                  <w:txbxContent>
                    <w:p w14:paraId="1148DE9F" w14:textId="5FC536A6" w:rsidR="009027AE" w:rsidRPr="007D2866" w:rsidRDefault="009027AE" w:rsidP="00E622B7">
                      <w:pPr>
                        <w:rPr>
                          <w:sz w:val="16"/>
                        </w:rPr>
                      </w:pPr>
                      <w:r>
                        <w:rPr>
                          <w:rFonts w:hint="eastAsia"/>
                          <w:sz w:val="16"/>
                        </w:rPr>
                        <w:t>※敵を蹴って壁キックのようにとびあがる</w:t>
                      </w:r>
                    </w:p>
                  </w:txbxContent>
                </v:textbox>
                <w10:wrap type="square" anchorx="margin"/>
              </v:shape>
            </w:pict>
          </mc:Fallback>
        </mc:AlternateContent>
      </w:r>
      <w:r>
        <w:rPr>
          <w:noProof/>
        </w:rPr>
        <mc:AlternateContent>
          <mc:Choice Requires="wpi">
            <w:drawing>
              <wp:anchor distT="0" distB="0" distL="114300" distR="114300" simplePos="0" relativeHeight="251658280" behindDoc="0" locked="0" layoutInCell="1" allowOverlap="1" wp14:anchorId="50FB6EE1" wp14:editId="58D9A04D">
                <wp:simplePos x="0" y="0"/>
                <wp:positionH relativeFrom="column">
                  <wp:posOffset>5479435</wp:posOffset>
                </wp:positionH>
                <wp:positionV relativeFrom="paragraph">
                  <wp:posOffset>58455</wp:posOffset>
                </wp:positionV>
                <wp:extent cx="362" cy="363"/>
                <wp:effectExtent l="57150" t="57150" r="57150" b="57150"/>
                <wp:wrapNone/>
                <wp:docPr id="210" name="インク 210"/>
                <wp:cNvGraphicFramePr/>
                <a:graphic xmlns:a="http://schemas.openxmlformats.org/drawingml/2006/main">
                  <a:graphicData uri="http://schemas.microsoft.com/office/word/2010/wordprocessingInk">
                    <w14:contentPart bwMode="auto" r:id="rId24">
                      <w14:nvContentPartPr>
                        <w14:cNvContentPartPr/>
                      </w14:nvContentPartPr>
                      <w14:xfrm>
                        <a:off x="0" y="0"/>
                        <a:ext cx="362" cy="363"/>
                      </w14:xfrm>
                    </w14:contentPart>
                  </a:graphicData>
                </a:graphic>
              </wp:anchor>
            </w:drawing>
          </mc:Choice>
          <mc:Fallback>
            <w:pict>
              <v:shape w14:anchorId="5E58FF76" id="インク 210" o:spid="_x0000_s1026" type="#_x0000_t75" style="position:absolute;left:0;text-align:left;margin-left:430.75pt;margin-top:3.9pt;width:1.5pt;height:1.5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">
                <v:imagedata r:id="rId7" o:title=""/>
              </v:shape>
            </w:pict>
          </mc:Fallback>
        </mc:AlternateContent>
      </w:r>
    </w:p>
    <w:p w14:paraId="2BF9F2AE" w14:textId="77777777" w:rsidR="00226FDF" w:rsidRDefault="00226FDF" w:rsidP="009027AE">
      <w:r>
        <w:rPr>
          <w:rFonts w:hint="eastAsia"/>
          <w:noProof/>
        </w:rPr>
        <mc:AlternateContent>
          <mc:Choice Requires="wps">
            <w:drawing>
              <wp:anchor distT="0" distB="0" distL="114300" distR="114300" simplePos="0" relativeHeight="251658277" behindDoc="0" locked="0" layoutInCell="1" allowOverlap="1" wp14:anchorId="2FE79FC3" wp14:editId="63E8C3FE">
                <wp:simplePos x="0" y="0"/>
                <wp:positionH relativeFrom="column">
                  <wp:posOffset>-76518</wp:posOffset>
                </wp:positionH>
                <wp:positionV relativeFrom="paragraph">
                  <wp:posOffset>58739</wp:posOffset>
                </wp:positionV>
                <wp:extent cx="410845" cy="317500"/>
                <wp:effectExtent l="122873" t="0" r="0" b="73978"/>
                <wp:wrapNone/>
                <wp:docPr id="211" name="二等辺三角形 211"/>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32F39" id="二等辺三角形 211" o:spid="_x0000_s1026" type="#_x0000_t5" style="position:absolute;left:0;text-align:left;margin-left:-6.05pt;margin-top:4.65pt;width:32.35pt;height:25pt;rotation:3257609fd;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" fillcolor="#4472c4 [3204]" strokecolor="#1f3763 [1604]" strokeweight="1pt"/>
            </w:pict>
          </mc:Fallback>
        </mc:AlternateContent>
      </w:r>
    </w:p>
    <w:p w14:paraId="2EDFBEED" w14:textId="77777777" w:rsidR="00226FDF" w:rsidRDefault="00226FDF" w:rsidP="009027AE"/>
    <w:p w14:paraId="58AC4909" w14:textId="77777777" w:rsidR="00226FDF" w:rsidRDefault="00226FDF" w:rsidP="009027AE"/>
    <w:p w14:paraId="6EB1D1AB" w14:textId="67142031" w:rsidR="00702143" w:rsidRDefault="00702143"/>
    <w:p w14:paraId="36C5847C" w14:textId="77777777" w:rsidR="00702143" w:rsidRDefault="00702143"/>
    <w:p w14:paraId="52784A29" w14:textId="5271C4E4" w:rsidR="00702143" w:rsidRDefault="00702143"/>
    <w:p w14:paraId="38D9CCD8" w14:textId="169458CE" w:rsidR="00501B3B" w:rsidRDefault="00501B3B"/>
    <w:p w14:paraId="541FA49C" w14:textId="5CFAE357" w:rsidR="00501B3B" w:rsidRDefault="00501B3B"/>
    <w:p w14:paraId="1FF06550" w14:textId="646B6655" w:rsidR="00501B3B" w:rsidRDefault="00501B3B"/>
    <w:p w14:paraId="0741B488" w14:textId="77777777" w:rsidR="00501B3B" w:rsidRDefault="00501B3B">
      <w:pPr>
        <w:rPr>
          <w:rFonts w:hint="eastAsia"/>
        </w:rPr>
      </w:pPr>
    </w:p>
    <w:p w14:paraId="100CCD13" w14:textId="429E6A1C" w:rsidR="00715138" w:rsidRDefault="00715138" w:rsidP="009027AE">
      <w:r>
        <w:rPr>
          <w:rFonts w:ascii="Segoe UI Emoji" w:hAnsi="Segoe UI Emoji" w:cs="Segoe UI Emoji"/>
        </w:rPr>
        <w:lastRenderedPageBreak/>
        <w:t>⚫</w:t>
      </w:r>
      <w:r>
        <w:rPr>
          <w:rFonts w:hint="eastAsia"/>
        </w:rPr>
        <w:t>敵Ｂ-5</w:t>
      </w:r>
      <w:r>
        <w:t xml:space="preserve"> </w:t>
      </w:r>
      <w:r>
        <w:rPr>
          <w:rFonts w:hint="eastAsia"/>
        </w:rPr>
        <w:t>フックショットを掛けると引き寄せられ、重なった位置に着くと死ぬ敵</w:t>
      </w:r>
    </w:p>
    <w:p w14:paraId="270C0B5A" w14:textId="77777777" w:rsidR="00290CCC" w:rsidRDefault="00715138" w:rsidP="009027AE">
      <w:r>
        <w:tab/>
      </w:r>
      <w:r>
        <w:rPr>
          <w:rFonts w:hint="eastAsia"/>
        </w:rPr>
        <w:t xml:space="preserve">  </w:t>
      </w:r>
      <w:r w:rsidR="009852DC">
        <w:rPr>
          <w:rFonts w:hint="eastAsia"/>
        </w:rPr>
        <w:t>矢印のように一定方向を指し続け、倒すとその方向に主人公</w:t>
      </w:r>
      <w:r w:rsidR="00F6735F">
        <w:rPr>
          <w:rFonts w:hint="eastAsia"/>
        </w:rPr>
        <w:t>を発射する。</w:t>
      </w:r>
    </w:p>
    <w:p w14:paraId="56241782" w14:textId="3BB0A912" w:rsidR="00715138" w:rsidRDefault="00290CCC" w:rsidP="006D74BD">
      <w:r>
        <w:rPr>
          <w:rFonts w:hint="eastAsia"/>
        </w:rPr>
        <w:t>矢印の方向</w:t>
      </w:r>
      <w:r w:rsidR="00955AFB">
        <w:rPr>
          <w:rFonts w:hint="eastAsia"/>
        </w:rPr>
        <w:t>に上下左右斜め</w:t>
      </w:r>
      <w:r w:rsidR="008D3006">
        <w:rPr>
          <w:rFonts w:hint="eastAsia"/>
        </w:rPr>
        <w:t>8方向</w:t>
      </w:r>
      <w:r w:rsidR="00955AFB">
        <w:rPr>
          <w:rFonts w:hint="eastAsia"/>
        </w:rPr>
        <w:t>のバリエーションがある</w:t>
      </w:r>
    </w:p>
    <w:p w14:paraId="41A6CC9D" w14:textId="0F03A349" w:rsidR="00715138" w:rsidRDefault="003560FC" w:rsidP="009027AE">
      <w:r>
        <w:rPr>
          <w:noProof/>
        </w:rPr>
        <mc:AlternateContent>
          <mc:Choice Requires="wps">
            <w:drawing>
              <wp:anchor distT="0" distB="0" distL="114300" distR="114300" simplePos="0" relativeHeight="251658309" behindDoc="0" locked="0" layoutInCell="1" allowOverlap="1" wp14:anchorId="6FEEA354" wp14:editId="60A64DA9">
                <wp:simplePos x="0" y="0"/>
                <wp:positionH relativeFrom="column">
                  <wp:posOffset>5410835</wp:posOffset>
                </wp:positionH>
                <wp:positionV relativeFrom="paragraph">
                  <wp:posOffset>192405</wp:posOffset>
                </wp:positionV>
                <wp:extent cx="456565" cy="480060"/>
                <wp:effectExtent l="0" t="0" r="38735" b="34290"/>
                <wp:wrapNone/>
                <wp:docPr id="250" name="矢印: 右 250"/>
                <wp:cNvGraphicFramePr/>
                <a:graphic xmlns:a="http://schemas.openxmlformats.org/drawingml/2006/main">
                  <a:graphicData uri="http://schemas.microsoft.com/office/word/2010/wordprocessingShape">
                    <wps:wsp>
                      <wps:cNvSpPr/>
                      <wps:spPr>
                        <a:xfrm rot="13489757">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AB71D"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A354" id="矢印: 右 250" o:spid="_x0000_s1071" type="#_x0000_t13" style="position:absolute;left:0;text-align:left;margin-left:426.05pt;margin-top:15.15pt;width:35.95pt;height:37.8pt;rotation:-8858548fd;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" adj="10800" fillcolor="red" strokecolor="#1f3763 [1604]" strokeweight="1pt">
                <v:textbox>
                  <w:txbxContent>
                    <w:p w14:paraId="352AB71D" w14:textId="77777777" w:rsidR="009027AE" w:rsidRDefault="009027AE" w:rsidP="000C4331">
                      <w:pPr>
                        <w:jc w:val="center"/>
                      </w:pPr>
                      <w:r>
                        <w:rPr>
                          <w:rFonts w:hint="eastAsia"/>
                        </w:rPr>
                        <w:t>敵</w:t>
                      </w:r>
                    </w:p>
                  </w:txbxContent>
                </v:textbox>
              </v:shape>
            </w:pict>
          </mc:Fallback>
        </mc:AlternateContent>
      </w:r>
      <w:r>
        <w:rPr>
          <w:noProof/>
        </w:rPr>
        <mc:AlternateContent>
          <mc:Choice Requires="wps">
            <w:drawing>
              <wp:anchor distT="0" distB="0" distL="114300" distR="114300" simplePos="0" relativeHeight="251658308" behindDoc="0" locked="0" layoutInCell="1" allowOverlap="1" wp14:anchorId="1F582093" wp14:editId="199BEE7B">
                <wp:simplePos x="0" y="0"/>
                <wp:positionH relativeFrom="column">
                  <wp:posOffset>6245225</wp:posOffset>
                </wp:positionH>
                <wp:positionV relativeFrom="paragraph">
                  <wp:posOffset>189865</wp:posOffset>
                </wp:positionV>
                <wp:extent cx="456565" cy="480060"/>
                <wp:effectExtent l="38100" t="0" r="0" b="34290"/>
                <wp:wrapNone/>
                <wp:docPr id="249" name="矢印: 右 249"/>
                <wp:cNvGraphicFramePr/>
                <a:graphic xmlns:a="http://schemas.openxmlformats.org/drawingml/2006/main">
                  <a:graphicData uri="http://schemas.microsoft.com/office/word/2010/wordprocessingShape">
                    <wps:wsp>
                      <wps:cNvSpPr/>
                      <wps:spPr>
                        <a:xfrm rot="18973316">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4017D"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2093" id="矢印: 右 249" o:spid="_x0000_s1072" type="#_x0000_t13" style="position:absolute;left:0;text-align:left;margin-left:491.75pt;margin-top:14.95pt;width:35.95pt;height:37.8pt;rotation:-2869039fd;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" adj="10800" fillcolor="red" strokecolor="#1f3763 [1604]" strokeweight="1pt">
                <v:textbox>
                  <w:txbxContent>
                    <w:p w14:paraId="1EC4017D" w14:textId="77777777" w:rsidR="009027AE" w:rsidRDefault="009027AE" w:rsidP="000C4331">
                      <w:pPr>
                        <w:jc w:val="center"/>
                      </w:pPr>
                      <w:r>
                        <w:rPr>
                          <w:rFonts w:hint="eastAsia"/>
                        </w:rPr>
                        <w:t>敵</w:t>
                      </w:r>
                    </w:p>
                  </w:txbxContent>
                </v:textbox>
              </v:shape>
            </w:pict>
          </mc:Fallback>
        </mc:AlternateContent>
      </w:r>
      <w:r w:rsidR="009E5965">
        <w:rPr>
          <w:noProof/>
        </w:rPr>
        <mc:AlternateContent>
          <mc:Choice Requires="wps">
            <w:drawing>
              <wp:anchor distT="0" distB="0" distL="114300" distR="114300" simplePos="0" relativeHeight="251658302" behindDoc="0" locked="0" layoutInCell="1" allowOverlap="1" wp14:anchorId="7A7EF041" wp14:editId="1D2E1E51">
                <wp:simplePos x="0" y="0"/>
                <wp:positionH relativeFrom="column">
                  <wp:posOffset>5809615</wp:posOffset>
                </wp:positionH>
                <wp:positionV relativeFrom="paragraph">
                  <wp:posOffset>130175</wp:posOffset>
                </wp:positionV>
                <wp:extent cx="456565" cy="480060"/>
                <wp:effectExtent l="26353" t="11747" r="46037" b="26988"/>
                <wp:wrapNone/>
                <wp:docPr id="243" name="矢印: 右 243"/>
                <wp:cNvGraphicFramePr/>
                <a:graphic xmlns:a="http://schemas.openxmlformats.org/drawingml/2006/main">
                  <a:graphicData uri="http://schemas.microsoft.com/office/word/2010/wordprocessingShape">
                    <wps:wsp>
                      <wps:cNvSpPr/>
                      <wps:spPr>
                        <a:xfrm rot="16200000">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F83402"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EF041" id="矢印: 右 243" o:spid="_x0000_s1073" type="#_x0000_t13" style="position:absolute;left:0;text-align:left;margin-left:457.45pt;margin-top:10.25pt;width:35.95pt;height:37.8pt;rotation:-90;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" adj="10800" fillcolor="red" strokecolor="#1f3763 [1604]" strokeweight="1pt">
                <v:textbox>
                  <w:txbxContent>
                    <w:p w14:paraId="3FF83402" w14:textId="77777777" w:rsidR="009027AE" w:rsidRDefault="009027AE" w:rsidP="000C4331">
                      <w:pPr>
                        <w:jc w:val="center"/>
                      </w:pPr>
                      <w:r>
                        <w:rPr>
                          <w:rFonts w:hint="eastAsia"/>
                        </w:rPr>
                        <w:t>敵</w:t>
                      </w:r>
                    </w:p>
                  </w:txbxContent>
                </v:textbox>
              </v:shape>
            </w:pict>
          </mc:Fallback>
        </mc:AlternateContent>
      </w:r>
      <w:r w:rsidR="00715138">
        <w:rPr>
          <w:rFonts w:hint="eastAsia"/>
          <w:noProof/>
        </w:rPr>
        <mc:AlternateContent>
          <mc:Choice Requires="wps">
            <w:drawing>
              <wp:anchor distT="0" distB="0" distL="114300" distR="114300" simplePos="0" relativeHeight="251658289" behindDoc="0" locked="0" layoutInCell="1" allowOverlap="1" wp14:anchorId="6398D816" wp14:editId="5506B869">
                <wp:simplePos x="0" y="0"/>
                <wp:positionH relativeFrom="column">
                  <wp:posOffset>1265555</wp:posOffset>
                </wp:positionH>
                <wp:positionV relativeFrom="paragraph">
                  <wp:posOffset>868680</wp:posOffset>
                </wp:positionV>
                <wp:extent cx="357505" cy="429260"/>
                <wp:effectExtent l="0" t="19050" r="42545" b="46990"/>
                <wp:wrapNone/>
                <wp:docPr id="82" name="矢印: 右 82"/>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AEF86" id="矢印: 右 82" o:spid="_x0000_s1026" type="#_x0000_t13" style="position:absolute;left:0;text-align:left;margin-left:99.65pt;margin-top:68.4pt;width:28.15pt;height:33.8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" adj="10800" fillcolor="#4472c4 [3204]" strokecolor="#1f3763 [1604]" strokeweight="1pt"/>
            </w:pict>
          </mc:Fallback>
        </mc:AlternateContent>
      </w:r>
    </w:p>
    <w:p w14:paraId="37047C93" w14:textId="170829EE" w:rsidR="00715138" w:rsidRDefault="007F7A79" w:rsidP="009027AE">
      <w:r>
        <w:rPr>
          <w:rFonts w:hint="eastAsia"/>
          <w:noProof/>
        </w:rPr>
        <mc:AlternateContent>
          <mc:Choice Requires="wps">
            <w:drawing>
              <wp:anchor distT="0" distB="0" distL="114300" distR="114300" simplePos="0" relativeHeight="251658299" behindDoc="0" locked="0" layoutInCell="1" allowOverlap="1" wp14:anchorId="2E64BDFF" wp14:editId="5BCAC808">
                <wp:simplePos x="0" y="0"/>
                <wp:positionH relativeFrom="column">
                  <wp:posOffset>3465830</wp:posOffset>
                </wp:positionH>
                <wp:positionV relativeFrom="paragraph">
                  <wp:posOffset>210820</wp:posOffset>
                </wp:positionV>
                <wp:extent cx="744220" cy="665480"/>
                <wp:effectExtent l="0" t="0" r="0" b="0"/>
                <wp:wrapNone/>
                <wp:docPr id="238" name="乗算記号 238"/>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C76B" id="乗算記号 238" o:spid="_x0000_s1026" style="position:absolute;left:0;text-align:left;margin-left:272.9pt;margin-top:16.6pt;width:58.6pt;height:52.4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sidR="00832C0D">
        <w:rPr>
          <w:noProof/>
        </w:rPr>
        <mc:AlternateContent>
          <mc:Choice Requires="wps">
            <w:drawing>
              <wp:anchor distT="0" distB="0" distL="114300" distR="114300" simplePos="0" relativeHeight="251658298" behindDoc="0" locked="0" layoutInCell="1" allowOverlap="1" wp14:anchorId="098F0EA7" wp14:editId="139F2525">
                <wp:simplePos x="0" y="0"/>
                <wp:positionH relativeFrom="column">
                  <wp:posOffset>3517265</wp:posOffset>
                </wp:positionH>
                <wp:positionV relativeFrom="paragraph">
                  <wp:posOffset>193675</wp:posOffset>
                </wp:positionV>
                <wp:extent cx="783590" cy="673100"/>
                <wp:effectExtent l="0" t="19050" r="35560" b="31750"/>
                <wp:wrapNone/>
                <wp:docPr id="237" name="矢印: 右 237"/>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6525D2" w14:textId="77777777" w:rsidR="009027AE" w:rsidRPr="00804179" w:rsidRDefault="009027AE" w:rsidP="000C4331">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F0EA7" id="矢印: 右 237" o:spid="_x0000_s1074" type="#_x0000_t13" style="position:absolute;left:0;text-align:left;margin-left:276.95pt;margin-top:15.25pt;width:61.7pt;height:53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" adj="12323" fillcolor="white [3212]" strokecolor="#1f3763 [1604]" strokeweight="1pt">
                <v:textbox>
                  <w:txbxContent>
                    <w:p w14:paraId="216525D2" w14:textId="77777777" w:rsidR="009027AE" w:rsidRPr="00804179" w:rsidRDefault="009027AE" w:rsidP="000C4331">
                      <w:pPr>
                        <w:jc w:val="center"/>
                        <w:rPr>
                          <w:color w:val="000000" w:themeColor="text1"/>
                        </w:rPr>
                      </w:pPr>
                      <w:r w:rsidRPr="00804179">
                        <w:rPr>
                          <w:rFonts w:hint="eastAsia"/>
                          <w:color w:val="000000" w:themeColor="text1"/>
                        </w:rPr>
                        <w:t>敵</w:t>
                      </w:r>
                    </w:p>
                  </w:txbxContent>
                </v:textbox>
              </v:shape>
            </w:pict>
          </mc:Fallback>
        </mc:AlternateContent>
      </w:r>
      <w:r w:rsidR="00804179">
        <w:rPr>
          <w:noProof/>
        </w:rPr>
        <mc:AlternateContent>
          <mc:Choice Requires="wps">
            <w:drawing>
              <wp:anchor distT="0" distB="0" distL="114300" distR="114300" simplePos="0" relativeHeight="251658295" behindDoc="0" locked="0" layoutInCell="1" allowOverlap="1" wp14:anchorId="2BB58B54" wp14:editId="17557E75">
                <wp:simplePos x="0" y="0"/>
                <wp:positionH relativeFrom="column">
                  <wp:posOffset>1958340</wp:posOffset>
                </wp:positionH>
                <wp:positionV relativeFrom="paragraph">
                  <wp:posOffset>196215</wp:posOffset>
                </wp:positionV>
                <wp:extent cx="783590" cy="673100"/>
                <wp:effectExtent l="0" t="19050" r="35560" b="31750"/>
                <wp:wrapNone/>
                <wp:docPr id="234" name="矢印: 右 234"/>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080A6C" w14:textId="77777777" w:rsidR="009027AE" w:rsidRPr="00804179" w:rsidRDefault="009027AE" w:rsidP="000C4331">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B54" id="矢印: 右 234" o:spid="_x0000_s1075" type="#_x0000_t13" style="position:absolute;left:0;text-align:left;margin-left:154.2pt;margin-top:15.45pt;width:61.7pt;height:53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" adj="12323" fillcolor="red" strokecolor="#1f3763 [1604]" strokeweight="1pt">
                <v:textbox>
                  <w:txbxContent>
                    <w:p w14:paraId="07080A6C" w14:textId="77777777" w:rsidR="009027AE" w:rsidRPr="00804179" w:rsidRDefault="009027AE" w:rsidP="000C4331">
                      <w:pPr>
                        <w:jc w:val="center"/>
                        <w:rPr>
                          <w:color w:val="000000" w:themeColor="text1"/>
                        </w:rPr>
                      </w:pPr>
                      <w:r w:rsidRPr="00804179">
                        <w:rPr>
                          <w:rFonts w:hint="eastAsia"/>
                          <w:color w:val="000000" w:themeColor="text1"/>
                        </w:rPr>
                        <w:t>敵</w:t>
                      </w:r>
                    </w:p>
                  </w:txbxContent>
                </v:textbox>
              </v:shape>
            </w:pict>
          </mc:Fallback>
        </mc:AlternateContent>
      </w:r>
      <w:r w:rsidR="00B7272B">
        <w:rPr>
          <w:noProof/>
        </w:rPr>
        <mc:AlternateContent>
          <mc:Choice Requires="wps">
            <w:drawing>
              <wp:anchor distT="0" distB="0" distL="114300" distR="114300" simplePos="0" relativeHeight="251658293" behindDoc="0" locked="0" layoutInCell="1" allowOverlap="1" wp14:anchorId="5AFC8DD5" wp14:editId="06655FAD">
                <wp:simplePos x="0" y="0"/>
                <wp:positionH relativeFrom="column">
                  <wp:posOffset>476885</wp:posOffset>
                </wp:positionH>
                <wp:positionV relativeFrom="paragraph">
                  <wp:posOffset>74930</wp:posOffset>
                </wp:positionV>
                <wp:extent cx="783590" cy="673100"/>
                <wp:effectExtent l="0" t="19050" r="35560" b="31750"/>
                <wp:wrapNone/>
                <wp:docPr id="221" name="矢印: 右 221"/>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E0F28" w14:textId="0CBAA802"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C8DD5" id="矢印: 右 221" o:spid="_x0000_s1076" type="#_x0000_t13" style="position:absolute;left:0;text-align:left;margin-left:37.55pt;margin-top:5.9pt;width:61.7pt;height:53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" adj="12323" fillcolor="red" strokecolor="#1f3763 [1604]" strokeweight="1pt">
                <v:textbox>
                  <w:txbxContent>
                    <w:p w14:paraId="7DAE0F28" w14:textId="0CBAA802" w:rsidR="009027AE" w:rsidRDefault="009027AE" w:rsidP="000C4331">
                      <w:pPr>
                        <w:jc w:val="center"/>
                      </w:pPr>
                      <w:r>
                        <w:rPr>
                          <w:rFonts w:hint="eastAsia"/>
                        </w:rPr>
                        <w:t>敵</w:t>
                      </w:r>
                    </w:p>
                  </w:txbxContent>
                </v:textbox>
              </v:shape>
            </w:pict>
          </mc:Fallback>
        </mc:AlternateContent>
      </w:r>
    </w:p>
    <w:p w14:paraId="0FDB735A" w14:textId="03F2E9DF" w:rsidR="00001E1A" w:rsidRDefault="00010524" w:rsidP="009027AE">
      <w:r>
        <w:rPr>
          <w:noProof/>
        </w:rPr>
        <mc:AlternateContent>
          <mc:Choice Requires="wps">
            <w:drawing>
              <wp:anchor distT="0" distB="0" distL="114300" distR="114300" simplePos="0" relativeHeight="251658304" behindDoc="0" locked="0" layoutInCell="1" allowOverlap="1" wp14:anchorId="4D1AA309" wp14:editId="1B62B4F4">
                <wp:simplePos x="0" y="0"/>
                <wp:positionH relativeFrom="column">
                  <wp:posOffset>6322060</wp:posOffset>
                </wp:positionH>
                <wp:positionV relativeFrom="paragraph">
                  <wp:posOffset>130175</wp:posOffset>
                </wp:positionV>
                <wp:extent cx="456565" cy="480060"/>
                <wp:effectExtent l="0" t="19050" r="38735" b="34290"/>
                <wp:wrapNone/>
                <wp:docPr id="245" name="矢印: 右 245"/>
                <wp:cNvGraphicFramePr/>
                <a:graphic xmlns:a="http://schemas.openxmlformats.org/drawingml/2006/main">
                  <a:graphicData uri="http://schemas.microsoft.com/office/word/2010/wordprocessingShape">
                    <wps:wsp>
                      <wps:cNvSpPr/>
                      <wps:spPr>
                        <a:xfrm>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7A25FE"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A309" id="矢印: 右 245" o:spid="_x0000_s1077" type="#_x0000_t13" style="position:absolute;left:0;text-align:left;margin-left:497.8pt;margin-top:10.25pt;width:35.95pt;height:37.8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" adj="10800" fillcolor="red" strokecolor="#1f3763 [1604]" strokeweight="1pt">
                <v:textbox>
                  <w:txbxContent>
                    <w:p w14:paraId="2E7A25FE" w14:textId="77777777" w:rsidR="009027AE" w:rsidRDefault="009027AE" w:rsidP="000C4331">
                      <w:pPr>
                        <w:jc w:val="center"/>
                      </w:pPr>
                      <w:r>
                        <w:rPr>
                          <w:rFonts w:hint="eastAsia"/>
                        </w:rPr>
                        <w:t>敵</w:t>
                      </w:r>
                    </w:p>
                  </w:txbxContent>
                </v:textbox>
              </v:shape>
            </w:pict>
          </mc:Fallback>
        </mc:AlternateContent>
      </w:r>
      <w:r>
        <w:rPr>
          <w:noProof/>
        </w:rPr>
        <mc:AlternateContent>
          <mc:Choice Requires="wps">
            <w:drawing>
              <wp:anchor distT="0" distB="0" distL="114300" distR="114300" simplePos="0" relativeHeight="251658305" behindDoc="0" locked="0" layoutInCell="1" allowOverlap="1" wp14:anchorId="14EB9ACF" wp14:editId="7B991E38">
                <wp:simplePos x="0" y="0"/>
                <wp:positionH relativeFrom="column">
                  <wp:posOffset>5302250</wp:posOffset>
                </wp:positionH>
                <wp:positionV relativeFrom="paragraph">
                  <wp:posOffset>135255</wp:posOffset>
                </wp:positionV>
                <wp:extent cx="456565" cy="480060"/>
                <wp:effectExtent l="19050" t="19050" r="19685" b="34290"/>
                <wp:wrapNone/>
                <wp:docPr id="246" name="矢印: 右 246"/>
                <wp:cNvGraphicFramePr/>
                <a:graphic xmlns:a="http://schemas.openxmlformats.org/drawingml/2006/main">
                  <a:graphicData uri="http://schemas.microsoft.com/office/word/2010/wordprocessingShape">
                    <wps:wsp>
                      <wps:cNvSpPr/>
                      <wps:spPr>
                        <a:xfrm rot="10800000">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52AE7"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9ACF" id="矢印: 右 246" o:spid="_x0000_s1078" type="#_x0000_t13" style="position:absolute;left:0;text-align:left;margin-left:417.5pt;margin-top:10.65pt;width:35.95pt;height:37.8pt;rotation:180;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" adj="10800" fillcolor="red" strokecolor="#1f3763 [1604]" strokeweight="1pt">
                <v:textbox>
                  <w:txbxContent>
                    <w:p w14:paraId="3B052AE7" w14:textId="77777777" w:rsidR="009027AE" w:rsidRDefault="009027AE" w:rsidP="000C4331">
                      <w:pPr>
                        <w:jc w:val="center"/>
                      </w:pPr>
                      <w:r>
                        <w:rPr>
                          <w:rFonts w:hint="eastAsia"/>
                        </w:rPr>
                        <w:t>敵</w:t>
                      </w:r>
                    </w:p>
                  </w:txbxContent>
                </v:textbox>
              </v:shape>
            </w:pict>
          </mc:Fallback>
        </mc:AlternateContent>
      </w:r>
      <w:r w:rsidR="007F7A79">
        <w:rPr>
          <w:rFonts w:hint="eastAsia"/>
          <w:noProof/>
        </w:rPr>
        <mc:AlternateContent>
          <mc:Choice Requires="wps">
            <w:drawing>
              <wp:anchor distT="0" distB="0" distL="114300" distR="114300" simplePos="0" relativeHeight="251658300" behindDoc="0" locked="0" layoutInCell="1" allowOverlap="1" wp14:anchorId="08BE90DA" wp14:editId="28095317">
                <wp:simplePos x="0" y="0"/>
                <wp:positionH relativeFrom="column">
                  <wp:posOffset>4763770</wp:posOffset>
                </wp:positionH>
                <wp:positionV relativeFrom="paragraph">
                  <wp:posOffset>90170</wp:posOffset>
                </wp:positionV>
                <wp:extent cx="410845" cy="317500"/>
                <wp:effectExtent l="8573" t="10477" r="35877" b="35878"/>
                <wp:wrapNone/>
                <wp:docPr id="239" name="二等辺三角形 239"/>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B544D" id="二等辺三角形 239" o:spid="_x0000_s1026" type="#_x0000_t5" style="position:absolute;left:0;text-align:left;margin-left:375.1pt;margin-top:7.1pt;width:32.35pt;height:25pt;rotation:90;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" fillcolor="#4472c4 [3204]" strokecolor="#1f3763 [1604]" strokeweight="1pt"/>
            </w:pict>
          </mc:Fallback>
        </mc:AlternateContent>
      </w:r>
      <w:r w:rsidR="0085241C">
        <w:rPr>
          <w:rFonts w:hint="eastAsia"/>
          <w:noProof/>
        </w:rPr>
        <mc:AlternateContent>
          <mc:Choice Requires="wps">
            <w:drawing>
              <wp:anchor distT="0" distB="0" distL="114300" distR="114300" simplePos="0" relativeHeight="251658296" behindDoc="0" locked="0" layoutInCell="1" allowOverlap="1" wp14:anchorId="28FB3C24" wp14:editId="53D66DC5">
                <wp:simplePos x="0" y="0"/>
                <wp:positionH relativeFrom="column">
                  <wp:posOffset>2076132</wp:posOffset>
                </wp:positionH>
                <wp:positionV relativeFrom="paragraph">
                  <wp:posOffset>94933</wp:posOffset>
                </wp:positionV>
                <wp:extent cx="410845" cy="317500"/>
                <wp:effectExtent l="8573" t="10477" r="35877" b="35878"/>
                <wp:wrapNone/>
                <wp:docPr id="235" name="二等辺三角形 235"/>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444D" id="二等辺三角形 235" o:spid="_x0000_s1026" type="#_x0000_t5" style="position:absolute;left:0;text-align:left;margin-left:163.45pt;margin-top:7.5pt;width:32.35pt;height:25pt;rotation:90;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" fillcolor="#4472c4 [3204]" strokecolor="#1f3763 [1604]" strokeweight="1pt"/>
            </w:pict>
          </mc:Fallback>
        </mc:AlternateContent>
      </w:r>
    </w:p>
    <w:p w14:paraId="6559482B" w14:textId="7D236DBF" w:rsidR="00001E1A" w:rsidRDefault="00BE1A3A" w:rsidP="009027AE">
      <w:r>
        <w:rPr>
          <w:rFonts w:hint="eastAsia"/>
          <w:noProof/>
        </w:rPr>
        <mc:AlternateContent>
          <mc:Choice Requires="wps">
            <w:drawing>
              <wp:anchor distT="0" distB="0" distL="114300" distR="114300" simplePos="0" relativeHeight="251658301" behindDoc="0" locked="0" layoutInCell="1" allowOverlap="1" wp14:anchorId="39001D50" wp14:editId="5A753333">
                <wp:simplePos x="0" y="0"/>
                <wp:positionH relativeFrom="column">
                  <wp:posOffset>3814445</wp:posOffset>
                </wp:positionH>
                <wp:positionV relativeFrom="paragraph">
                  <wp:posOffset>25400</wp:posOffset>
                </wp:positionV>
                <wp:extent cx="949960" cy="0"/>
                <wp:effectExtent l="0" t="76200" r="21590" b="95250"/>
                <wp:wrapNone/>
                <wp:docPr id="240" name="直線矢印コネクタ 240"/>
                <wp:cNvGraphicFramePr/>
                <a:graphic xmlns:a="http://schemas.openxmlformats.org/drawingml/2006/main">
                  <a:graphicData uri="http://schemas.microsoft.com/office/word/2010/wordprocessingShape">
                    <wps:wsp>
                      <wps:cNvCnPr/>
                      <wps:spPr>
                        <a:xfrm flipV="1">
                          <a:off x="0" y="0"/>
                          <a:ext cx="949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85085" id="直線矢印コネクタ 240" o:spid="_x0000_s1026" type="#_x0000_t32" style="position:absolute;left:0;text-align:left;margin-left:300.35pt;margin-top:2pt;width:74.8pt;height:0;flip:y;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" strokecolor="#4472c4 [3204]" strokeweight=".5pt">
                <v:stroke endarrow="block" joinstyle="miter"/>
              </v:shape>
            </w:pict>
          </mc:Fallback>
        </mc:AlternateContent>
      </w:r>
      <w:r w:rsidR="00CE06CF">
        <w:rPr>
          <w:rFonts w:hint="eastAsia"/>
          <w:noProof/>
        </w:rPr>
        <mc:AlternateContent>
          <mc:Choice Requires="wps">
            <w:drawing>
              <wp:anchor distT="0" distB="0" distL="114300" distR="114300" simplePos="0" relativeHeight="251658297" behindDoc="0" locked="0" layoutInCell="1" allowOverlap="1" wp14:anchorId="6BBE037B" wp14:editId="726B2E18">
                <wp:simplePos x="0" y="0"/>
                <wp:positionH relativeFrom="column">
                  <wp:posOffset>2898140</wp:posOffset>
                </wp:positionH>
                <wp:positionV relativeFrom="paragraph">
                  <wp:posOffset>177800</wp:posOffset>
                </wp:positionV>
                <wp:extent cx="357505" cy="429260"/>
                <wp:effectExtent l="0" t="19050" r="42545" b="46990"/>
                <wp:wrapNone/>
                <wp:docPr id="236" name="矢印: 右 236"/>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5C70" id="矢印: 右 236" o:spid="_x0000_s1026" type="#_x0000_t13" style="position:absolute;left:0;text-align:left;margin-left:228.2pt;margin-top:14pt;width:28.15pt;height:33.8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" adj="10800" fillcolor="#4472c4 [3204]" strokecolor="#1f3763 [1604]" strokeweight="1pt"/>
            </w:pict>
          </mc:Fallback>
        </mc:AlternateContent>
      </w:r>
      <w:r w:rsidR="00715138">
        <w:rPr>
          <w:rFonts w:hint="eastAsia"/>
          <w:noProof/>
        </w:rPr>
        <mc:AlternateContent>
          <mc:Choice Requires="wps">
            <w:drawing>
              <wp:anchor distT="0" distB="0" distL="114300" distR="114300" simplePos="0" relativeHeight="251658294" behindDoc="0" locked="0" layoutInCell="1" allowOverlap="1" wp14:anchorId="7B450606" wp14:editId="34388CBF">
                <wp:simplePos x="0" y="0"/>
                <wp:positionH relativeFrom="column">
                  <wp:posOffset>190500</wp:posOffset>
                </wp:positionH>
                <wp:positionV relativeFrom="paragraph">
                  <wp:posOffset>123825</wp:posOffset>
                </wp:positionV>
                <wp:extent cx="519430" cy="486410"/>
                <wp:effectExtent l="0" t="0" r="33020" b="27940"/>
                <wp:wrapNone/>
                <wp:docPr id="215" name="直線矢印コネクタ 215"/>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758AC" id="直線矢印コネクタ 215" o:spid="_x0000_s1026" type="#_x0000_t32" style="position:absolute;left:0;text-align:left;margin-left:15pt;margin-top:9.75pt;width:40.9pt;height:38.3pt;flip:x;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" strokecolor="black [3200]">
                <v:stroke dashstyle="dash"/>
              </v:shape>
            </w:pict>
          </mc:Fallback>
        </mc:AlternateContent>
      </w:r>
      <w:r w:rsidR="00715138">
        <w:rPr>
          <w:rFonts w:hint="eastAsia"/>
          <w:noProof/>
        </w:rPr>
        <mc:AlternateContent>
          <mc:Choice Requires="wpi">
            <w:drawing>
              <wp:anchor distT="0" distB="0" distL="114300" distR="114300" simplePos="0" relativeHeight="251658291" behindDoc="0" locked="0" layoutInCell="1" allowOverlap="1" wp14:anchorId="399AF1F3" wp14:editId="0840D34B">
                <wp:simplePos x="0" y="0"/>
                <wp:positionH relativeFrom="column">
                  <wp:posOffset>3813423</wp:posOffset>
                </wp:positionH>
                <wp:positionV relativeFrom="paragraph">
                  <wp:posOffset>196834</wp:posOffset>
                </wp:positionV>
                <wp:extent cx="363" cy="362"/>
                <wp:effectExtent l="57150" t="57150" r="57150" b="57150"/>
                <wp:wrapNone/>
                <wp:docPr id="216" name="インク 216"/>
                <wp:cNvGraphicFramePr/>
                <a:graphic xmlns:a="http://schemas.openxmlformats.org/drawingml/2006/main">
                  <a:graphicData uri="http://schemas.microsoft.com/office/word/2010/wordprocessingInk">
                    <w14:contentPart bwMode="auto" r:id="rId25">
                      <w14:nvContentPartPr>
                        <w14:cNvContentPartPr/>
                      </w14:nvContentPartPr>
                      <w14:xfrm>
                        <a:off x="0" y="0"/>
                        <a:ext cx="363" cy="362"/>
                      </w14:xfrm>
                    </w14:contentPart>
                  </a:graphicData>
                </a:graphic>
              </wp:anchor>
            </w:drawing>
          </mc:Choice>
          <mc:Fallback>
            <w:pict>
              <v:shape w14:anchorId="134A489C" id="インク 216" o:spid="_x0000_s1026" type="#_x0000_t75" style="position:absolute;left:0;text-align:left;margin-left:299.55pt;margin-top:14.8pt;width:1.5pt;height:1.5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">
                <v:imagedata r:id="rId7" o:title=""/>
              </v:shape>
            </w:pict>
          </mc:Fallback>
        </mc:AlternateContent>
      </w:r>
    </w:p>
    <w:p w14:paraId="4A416B2A" w14:textId="5BC049E1" w:rsidR="00715138" w:rsidRDefault="00066A2B" w:rsidP="009027AE">
      <w:r>
        <w:rPr>
          <w:noProof/>
        </w:rPr>
        <mc:AlternateContent>
          <mc:Choice Requires="wps">
            <w:drawing>
              <wp:anchor distT="0" distB="0" distL="114300" distR="114300" simplePos="0" relativeHeight="251658306" behindDoc="0" locked="0" layoutInCell="1" allowOverlap="1" wp14:anchorId="6904DC6B" wp14:editId="5BE21864">
                <wp:simplePos x="0" y="0"/>
                <wp:positionH relativeFrom="column">
                  <wp:posOffset>6257290</wp:posOffset>
                </wp:positionH>
                <wp:positionV relativeFrom="paragraph">
                  <wp:posOffset>93345</wp:posOffset>
                </wp:positionV>
                <wp:extent cx="456565" cy="480060"/>
                <wp:effectExtent l="26353" t="49847" r="0" b="0"/>
                <wp:wrapNone/>
                <wp:docPr id="247" name="矢印: 右 247"/>
                <wp:cNvGraphicFramePr/>
                <a:graphic xmlns:a="http://schemas.openxmlformats.org/drawingml/2006/main">
                  <a:graphicData uri="http://schemas.microsoft.com/office/word/2010/wordprocessingShape">
                    <wps:wsp>
                      <wps:cNvSpPr/>
                      <wps:spPr>
                        <a:xfrm rot="2846363">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43BC50"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4DC6B" id="矢印: 右 247" o:spid="_x0000_s1079" type="#_x0000_t13" style="position:absolute;left:0;text-align:left;margin-left:492.7pt;margin-top:7.35pt;width:35.95pt;height:37.8pt;rotation:3108987fd;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" adj="10800" fillcolor="red" strokecolor="#1f3763 [1604]" strokeweight="1pt">
                <v:textbox>
                  <w:txbxContent>
                    <w:p w14:paraId="0A43BC50" w14:textId="77777777" w:rsidR="009027AE" w:rsidRDefault="009027AE" w:rsidP="000C4331">
                      <w:pPr>
                        <w:jc w:val="center"/>
                      </w:pPr>
                      <w:r>
                        <w:rPr>
                          <w:rFonts w:hint="eastAsia"/>
                        </w:rPr>
                        <w:t>敵</w:t>
                      </w:r>
                    </w:p>
                  </w:txbxContent>
                </v:textbox>
              </v:shape>
            </w:pict>
          </mc:Fallback>
        </mc:AlternateContent>
      </w:r>
      <w:r>
        <w:rPr>
          <w:noProof/>
        </w:rPr>
        <mc:AlternateContent>
          <mc:Choice Requires="wps">
            <w:drawing>
              <wp:anchor distT="0" distB="0" distL="114300" distR="114300" simplePos="0" relativeHeight="251658307" behindDoc="0" locked="0" layoutInCell="1" allowOverlap="1" wp14:anchorId="6E1CA7A0" wp14:editId="69EAEA89">
                <wp:simplePos x="0" y="0"/>
                <wp:positionH relativeFrom="column">
                  <wp:posOffset>5357495</wp:posOffset>
                </wp:positionH>
                <wp:positionV relativeFrom="paragraph">
                  <wp:posOffset>97155</wp:posOffset>
                </wp:positionV>
                <wp:extent cx="456565" cy="480060"/>
                <wp:effectExtent l="0" t="38100" r="38735" b="0"/>
                <wp:wrapNone/>
                <wp:docPr id="248" name="矢印: 右 248"/>
                <wp:cNvGraphicFramePr/>
                <a:graphic xmlns:a="http://schemas.openxmlformats.org/drawingml/2006/main">
                  <a:graphicData uri="http://schemas.microsoft.com/office/word/2010/wordprocessingShape">
                    <wps:wsp>
                      <wps:cNvSpPr/>
                      <wps:spPr>
                        <a:xfrm rot="8101848">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72677"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CA7A0" id="矢印: 右 248" o:spid="_x0000_s1080" type="#_x0000_t13" style="position:absolute;left:0;text-align:left;margin-left:421.85pt;margin-top:7.65pt;width:35.95pt;height:37.8pt;rotation:8849379fd;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" adj="10800" fillcolor="red" strokecolor="#1f3763 [1604]" strokeweight="1pt">
                <v:textbox>
                  <w:txbxContent>
                    <w:p w14:paraId="00D72677" w14:textId="77777777" w:rsidR="009027AE" w:rsidRDefault="009027AE" w:rsidP="000C4331">
                      <w:pPr>
                        <w:jc w:val="center"/>
                      </w:pPr>
                      <w:r>
                        <w:rPr>
                          <w:rFonts w:hint="eastAsia"/>
                        </w:rPr>
                        <w:t>敵</w:t>
                      </w:r>
                    </w:p>
                  </w:txbxContent>
                </v:textbox>
              </v:shape>
            </w:pict>
          </mc:Fallback>
        </mc:AlternateContent>
      </w:r>
      <w:r w:rsidR="00010524">
        <w:rPr>
          <w:noProof/>
        </w:rPr>
        <mc:AlternateContent>
          <mc:Choice Requires="wps">
            <w:drawing>
              <wp:anchor distT="0" distB="0" distL="114300" distR="114300" simplePos="0" relativeHeight="251658303" behindDoc="0" locked="0" layoutInCell="1" allowOverlap="1" wp14:anchorId="61E09702" wp14:editId="38A8924B">
                <wp:simplePos x="0" y="0"/>
                <wp:positionH relativeFrom="column">
                  <wp:posOffset>5811520</wp:posOffset>
                </wp:positionH>
                <wp:positionV relativeFrom="paragraph">
                  <wp:posOffset>168275</wp:posOffset>
                </wp:positionV>
                <wp:extent cx="456565" cy="480060"/>
                <wp:effectExtent l="26353" t="0" r="26987" b="46038"/>
                <wp:wrapNone/>
                <wp:docPr id="244" name="矢印: 右 244"/>
                <wp:cNvGraphicFramePr/>
                <a:graphic xmlns:a="http://schemas.openxmlformats.org/drawingml/2006/main">
                  <a:graphicData uri="http://schemas.microsoft.com/office/word/2010/wordprocessingShape">
                    <wps:wsp>
                      <wps:cNvSpPr/>
                      <wps:spPr>
                        <a:xfrm rot="5400000">
                          <a:off x="0" y="0"/>
                          <a:ext cx="456565" cy="4800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3469C0" w14:textId="77777777" w:rsidR="009027AE" w:rsidRDefault="009027AE" w:rsidP="000C4331">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09702" id="矢印: 右 244" o:spid="_x0000_s1081" type="#_x0000_t13" style="position:absolute;left:0;text-align:left;margin-left:457.6pt;margin-top:13.25pt;width:35.95pt;height:37.8pt;rotation:90;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" adj="10800" fillcolor="red" strokecolor="#1f3763 [1604]" strokeweight="1pt">
                <v:textbox>
                  <w:txbxContent>
                    <w:p w14:paraId="483469C0" w14:textId="77777777" w:rsidR="009027AE" w:rsidRDefault="009027AE" w:rsidP="000C4331">
                      <w:pPr>
                        <w:jc w:val="center"/>
                      </w:pPr>
                      <w:r>
                        <w:rPr>
                          <w:rFonts w:hint="eastAsia"/>
                        </w:rPr>
                        <w:t>敵</w:t>
                      </w:r>
                    </w:p>
                  </w:txbxContent>
                </v:textbox>
              </v:shape>
            </w:pict>
          </mc:Fallback>
        </mc:AlternateContent>
      </w:r>
      <w:r w:rsidR="00715138">
        <w:rPr>
          <w:noProof/>
        </w:rPr>
        <mc:AlternateContent>
          <mc:Choice Requires="wpi">
            <w:drawing>
              <wp:anchor distT="0" distB="0" distL="114300" distR="114300" simplePos="0" relativeHeight="251658290" behindDoc="0" locked="0" layoutInCell="1" allowOverlap="1" wp14:anchorId="462FD711" wp14:editId="23AF91FC">
                <wp:simplePos x="0" y="0"/>
                <wp:positionH relativeFrom="column">
                  <wp:posOffset>5479435</wp:posOffset>
                </wp:positionH>
                <wp:positionV relativeFrom="paragraph">
                  <wp:posOffset>58455</wp:posOffset>
                </wp:positionV>
                <wp:extent cx="362" cy="363"/>
                <wp:effectExtent l="57150" t="57150" r="57150" b="57150"/>
                <wp:wrapNone/>
                <wp:docPr id="219" name="インク 219"/>
                <wp:cNvGraphicFramePr/>
                <a:graphic xmlns:a="http://schemas.openxmlformats.org/drawingml/2006/main">
                  <a:graphicData uri="http://schemas.microsoft.com/office/word/2010/wordprocessingInk">
                    <w14:contentPart bwMode="auto" r:id="rId26">
                      <w14:nvContentPartPr>
                        <w14:cNvContentPartPr/>
                      </w14:nvContentPartPr>
                      <w14:xfrm>
                        <a:off x="0" y="0"/>
                        <a:ext cx="362" cy="363"/>
                      </w14:xfrm>
                    </w14:contentPart>
                  </a:graphicData>
                </a:graphic>
              </wp:anchor>
            </w:drawing>
          </mc:Choice>
          <mc:Fallback>
            <w:pict>
              <v:shape w14:anchorId="480E5781" id="インク 219" o:spid="_x0000_s1026" type="#_x0000_t75" style="position:absolute;left:0;text-align:left;margin-left:430.75pt;margin-top:3.9pt;width:1.5pt;height:1.5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">
                <v:imagedata r:id="rId7" o:title=""/>
              </v:shape>
            </w:pict>
          </mc:Fallback>
        </mc:AlternateContent>
      </w:r>
    </w:p>
    <w:p w14:paraId="4AB90419" w14:textId="491F9FAE" w:rsidR="00715138" w:rsidRDefault="00715138" w:rsidP="009027AE">
      <w:r>
        <w:rPr>
          <w:rFonts w:hint="eastAsia"/>
          <w:noProof/>
        </w:rPr>
        <mc:AlternateContent>
          <mc:Choice Requires="wps">
            <w:drawing>
              <wp:anchor distT="0" distB="0" distL="114300" distR="114300" simplePos="0" relativeHeight="251658288" behindDoc="0" locked="0" layoutInCell="1" allowOverlap="1" wp14:anchorId="0EE92A11" wp14:editId="21FF98A8">
                <wp:simplePos x="0" y="0"/>
                <wp:positionH relativeFrom="column">
                  <wp:posOffset>-76518</wp:posOffset>
                </wp:positionH>
                <wp:positionV relativeFrom="paragraph">
                  <wp:posOffset>58739</wp:posOffset>
                </wp:positionV>
                <wp:extent cx="410845" cy="317500"/>
                <wp:effectExtent l="122873" t="0" r="0" b="73978"/>
                <wp:wrapNone/>
                <wp:docPr id="220" name="二等辺三角形 220"/>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66BE" id="二等辺三角形 220" o:spid="_x0000_s1026" type="#_x0000_t5" style="position:absolute;left:0;text-align:left;margin-left:-6.05pt;margin-top:4.65pt;width:32.35pt;height:25pt;rotation:3257609fd;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" fillcolor="#4472c4 [3204]" strokecolor="#1f3763 [1604]" strokeweight="1pt"/>
            </w:pict>
          </mc:Fallback>
        </mc:AlternateContent>
      </w:r>
    </w:p>
    <w:p w14:paraId="0DE1FC86" w14:textId="5B7B247E" w:rsidR="008046DA" w:rsidRDefault="003560FC">
      <w:r>
        <w:rPr>
          <w:noProof/>
        </w:rPr>
        <mc:AlternateContent>
          <mc:Choice Requires="wps">
            <w:drawing>
              <wp:anchor distT="45720" distB="45720" distL="114300" distR="114300" simplePos="0" relativeHeight="251658292" behindDoc="0" locked="0" layoutInCell="1" allowOverlap="1" wp14:anchorId="39F699D2" wp14:editId="4C223843">
                <wp:simplePos x="0" y="0"/>
                <wp:positionH relativeFrom="margin">
                  <wp:posOffset>5064760</wp:posOffset>
                </wp:positionH>
                <wp:positionV relativeFrom="paragraph">
                  <wp:posOffset>178435</wp:posOffset>
                </wp:positionV>
                <wp:extent cx="2035810" cy="563880"/>
                <wp:effectExtent l="0" t="0" r="2540" b="7620"/>
                <wp:wrapSquare wrapText="bothSides"/>
                <wp:docPr id="2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63880"/>
                        </a:xfrm>
                        <a:prstGeom prst="rect">
                          <a:avLst/>
                        </a:prstGeom>
                        <a:solidFill>
                          <a:srgbClr val="FFFFFF"/>
                        </a:solidFill>
                        <a:ln w="9525">
                          <a:noFill/>
                          <a:miter lim="800000"/>
                          <a:headEnd/>
                          <a:tailEnd/>
                        </a:ln>
                      </wps:spPr>
                      <wps:txbx>
                        <w:txbxContent>
                          <w:p w14:paraId="153ACFFE" w14:textId="524F74CF" w:rsidR="009027AE" w:rsidRPr="007D2866" w:rsidRDefault="009027AE" w:rsidP="00E622B7">
                            <w:pPr>
                              <w:rPr>
                                <w:sz w:val="16"/>
                              </w:rPr>
                            </w:pPr>
                            <w:r>
                              <w:rPr>
                                <w:rFonts w:hint="eastAsia"/>
                                <w:sz w:val="16"/>
                              </w:rPr>
                              <w:t>※上下左右斜め8方向のバリエーション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99D2" id="_x0000_s1082" type="#_x0000_t202" style="position:absolute;left:0;text-align:left;margin-left:398.8pt;margin-top:14.05pt;width:160.3pt;height:44.4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" stroked="f">
                <v:textbox>
                  <w:txbxContent>
                    <w:p w14:paraId="153ACFFE" w14:textId="524F74CF" w:rsidR="009027AE" w:rsidRPr="007D2866" w:rsidRDefault="009027AE" w:rsidP="00E622B7">
                      <w:pPr>
                        <w:rPr>
                          <w:sz w:val="16"/>
                        </w:rPr>
                      </w:pPr>
                      <w:r>
                        <w:rPr>
                          <w:rFonts w:hint="eastAsia"/>
                          <w:sz w:val="16"/>
                        </w:rPr>
                        <w:t>※上下左右斜め8方向のバリエーション</w:t>
                      </w:r>
                    </w:p>
                  </w:txbxContent>
                </v:textbox>
                <w10:wrap type="square" anchorx="margin"/>
              </v:shape>
            </w:pict>
          </mc:Fallback>
        </mc:AlternateContent>
      </w:r>
    </w:p>
    <w:p w14:paraId="4EC96BE1" w14:textId="62686F1A" w:rsidR="00E622B7" w:rsidRDefault="00E622B7"/>
    <w:p w14:paraId="2FB25D50" w14:textId="36E80DB2" w:rsidR="00E622B7" w:rsidRDefault="00E622B7"/>
    <w:p w14:paraId="1CD88E60" w14:textId="75781F4A" w:rsidR="006D74BD" w:rsidRDefault="006D74BD" w:rsidP="006D74BD">
      <w:r>
        <w:rPr>
          <w:rFonts w:ascii="Segoe UI Emoji" w:hAnsi="Segoe UI Emoji" w:cs="Segoe UI Emoji"/>
        </w:rPr>
        <w:t>⚫</w:t>
      </w:r>
      <w:r>
        <w:rPr>
          <w:rFonts w:hint="eastAsia"/>
        </w:rPr>
        <w:t>敵Ｂ-</w:t>
      </w:r>
      <w:r>
        <w:t xml:space="preserve">6 </w:t>
      </w:r>
      <w:r>
        <w:rPr>
          <w:rFonts w:hint="eastAsia"/>
        </w:rPr>
        <w:t>フックショットを掛けると引き寄せられ、重なった位置に着くと死ぬ敵</w:t>
      </w:r>
    </w:p>
    <w:p w14:paraId="72C2227A" w14:textId="56D39A5F" w:rsidR="006D74BD" w:rsidRDefault="006D74BD" w:rsidP="006D74BD">
      <w:r>
        <w:tab/>
      </w:r>
      <w:r>
        <w:rPr>
          <w:rFonts w:hint="eastAsia"/>
        </w:rPr>
        <w:t xml:space="preserve"> </w:t>
      </w:r>
      <w:r>
        <w:t xml:space="preserve"> B-5</w:t>
      </w:r>
      <w:r>
        <w:rPr>
          <w:rFonts w:hint="eastAsia"/>
        </w:rPr>
        <w:t>と同じように主人公を発射する。B-5の挙動に加え、空中で回転しており、フックショットを掛けた時点で回転が停止し、倒されたときにその方向に主人公を発射する。</w:t>
      </w:r>
    </w:p>
    <w:p w14:paraId="6D813099" w14:textId="2E3E1E09" w:rsidR="00E622B7" w:rsidRPr="006D74BD" w:rsidRDefault="00E622B7"/>
    <w:p w14:paraId="14A28B7E" w14:textId="3776F781" w:rsidR="006D74BD" w:rsidRDefault="006D74BD" w:rsidP="006D74BD">
      <w:r>
        <w:rPr>
          <w:noProof/>
        </w:rPr>
        <mc:AlternateContent>
          <mc:Choice Requires="wps">
            <w:drawing>
              <wp:anchor distT="0" distB="0" distL="114300" distR="114300" simplePos="0" relativeHeight="251658322" behindDoc="0" locked="0" layoutInCell="1" allowOverlap="1" wp14:anchorId="5B155B46" wp14:editId="0A85F05D">
                <wp:simplePos x="0" y="0"/>
                <wp:positionH relativeFrom="margin">
                  <wp:align>left</wp:align>
                </wp:positionH>
                <wp:positionV relativeFrom="paragraph">
                  <wp:posOffset>237171</wp:posOffset>
                </wp:positionV>
                <wp:extent cx="1098552" cy="1056247"/>
                <wp:effectExtent l="0" t="16828" r="0" b="0"/>
                <wp:wrapNone/>
                <wp:docPr id="85" name="矢印: 環状 85"/>
                <wp:cNvGraphicFramePr/>
                <a:graphic xmlns:a="http://schemas.openxmlformats.org/drawingml/2006/main">
                  <a:graphicData uri="http://schemas.microsoft.com/office/word/2010/wordprocessingShape">
                    <wps:wsp>
                      <wps:cNvSpPr/>
                      <wps:spPr>
                        <a:xfrm rot="17128941">
                          <a:off x="0" y="0"/>
                          <a:ext cx="1098552" cy="1056247"/>
                        </a:xfrm>
                        <a:prstGeom prst="circularArrow">
                          <a:avLst>
                            <a:gd name="adj1" fmla="val 12500"/>
                            <a:gd name="adj2" fmla="val 1100764"/>
                            <a:gd name="adj3" fmla="val 20457681"/>
                            <a:gd name="adj4" fmla="val 7353915"/>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7D79F" id="矢印: 環状 85" o:spid="_x0000_s1026" style="position:absolute;left:0;text-align:left;margin-left:0;margin-top:18.65pt;width:86.5pt;height:83.15pt;rotation:-4883589fd;z-index:25165832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098552,105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" path="m297398,922501c109331,812672,22781,595095,86973,393513,148840,199231,336109,66345,548494,66016v212336,-329,400022,131917,462588,325945l1073437,391207,966487,523080,809395,394399r60649,-733c809887,266919,671791,189073,524482,198870,375047,208808,248767,306727,210006,442720v-40556,142289,24122,292610,158517,368417l297398,922501xe" fillcolor="#4472c4 [3204]" strokecolor="#1f3763 [1604]" strokeweight="1pt">
                <v:stroke joinstyle="miter"/>
                <v:path arrowok="t" o:connecttype="custom" o:connectlocs="297398,922501;86973,393513;548494,66016;1011082,391961;1073437,391207;966487,523080;809395,394399;870044,393666;524482,198870;210006,442720;368523,811137;297398,922501" o:connectangles="0,0,0,0,0,0,0,0,0,0,0,0"/>
                <w10:wrap anchorx="margin"/>
              </v:shape>
            </w:pict>
          </mc:Fallback>
        </mc:AlternateContent>
      </w:r>
      <w:r>
        <w:rPr>
          <w:rFonts w:hint="eastAsia"/>
          <w:noProof/>
        </w:rPr>
        <mc:AlternateContent>
          <mc:Choice Requires="wps">
            <w:drawing>
              <wp:anchor distT="0" distB="0" distL="114300" distR="114300" simplePos="0" relativeHeight="251658310" behindDoc="0" locked="0" layoutInCell="1" allowOverlap="1" wp14:anchorId="2B44B4BA" wp14:editId="1DF63555">
                <wp:simplePos x="0" y="0"/>
                <wp:positionH relativeFrom="column">
                  <wp:posOffset>1399540</wp:posOffset>
                </wp:positionH>
                <wp:positionV relativeFrom="paragraph">
                  <wp:posOffset>1077595</wp:posOffset>
                </wp:positionV>
                <wp:extent cx="410845" cy="317500"/>
                <wp:effectExtent l="122873" t="0" r="0" b="73978"/>
                <wp:wrapNone/>
                <wp:docPr id="255" name="二等辺三角形 255"/>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445E5" id="二等辺三角形 255" o:spid="_x0000_s1026" type="#_x0000_t5" style="position:absolute;left:0;text-align:left;margin-left:110.2pt;margin-top:84.85pt;width:32.35pt;height:25pt;rotation:3257609fd;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" fillcolor="#4472c4 [3204]" strokecolor="#1f3763 [1604]" strokeweight="1pt"/>
            </w:pict>
          </mc:Fallback>
        </mc:AlternateContent>
      </w:r>
      <w:r>
        <w:rPr>
          <w:noProof/>
        </w:rPr>
        <mc:AlternateContent>
          <mc:Choice Requires="wps">
            <w:drawing>
              <wp:anchor distT="0" distB="0" distL="114300" distR="114300" simplePos="0" relativeHeight="251658313" behindDoc="0" locked="0" layoutInCell="1" allowOverlap="1" wp14:anchorId="2817B665" wp14:editId="390D24BE">
                <wp:simplePos x="0" y="0"/>
                <wp:positionH relativeFrom="column">
                  <wp:posOffset>1953260</wp:posOffset>
                </wp:positionH>
                <wp:positionV relativeFrom="paragraph">
                  <wp:posOffset>179705</wp:posOffset>
                </wp:positionV>
                <wp:extent cx="783590" cy="673100"/>
                <wp:effectExtent l="0" t="19050" r="35560" b="31750"/>
                <wp:wrapNone/>
                <wp:docPr id="227" name="矢印: 右 227"/>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8C7437" w14:textId="77777777" w:rsidR="009027AE" w:rsidRDefault="009027AE" w:rsidP="006D74BD">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7B665" id="矢印: 右 227" o:spid="_x0000_s1083" type="#_x0000_t13" style="position:absolute;left:0;text-align:left;margin-left:153.8pt;margin-top:14.15pt;width:61.7pt;height:53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" adj="12323" fillcolor="red" strokecolor="#1f3763 [1604]" strokeweight="1pt">
                <v:textbox>
                  <w:txbxContent>
                    <w:p w14:paraId="1A8C7437" w14:textId="77777777" w:rsidR="009027AE" w:rsidRDefault="009027AE" w:rsidP="006D74BD">
                      <w:pPr>
                        <w:jc w:val="center"/>
                      </w:pPr>
                      <w:r>
                        <w:rPr>
                          <w:rFonts w:hint="eastAsia"/>
                        </w:rPr>
                        <w:t>敵</w:t>
                      </w:r>
                    </w:p>
                  </w:txbxContent>
                </v:textbox>
              </v:shape>
            </w:pict>
          </mc:Fallback>
        </mc:AlternateContent>
      </w:r>
      <w:r>
        <w:rPr>
          <w:rFonts w:hint="eastAsia"/>
          <w:noProof/>
        </w:rPr>
        <mc:AlternateContent>
          <mc:Choice Requires="wps">
            <w:drawing>
              <wp:anchor distT="0" distB="0" distL="114300" distR="114300" simplePos="0" relativeHeight="251658314" behindDoc="0" locked="0" layoutInCell="1" allowOverlap="1" wp14:anchorId="6BFA8B37" wp14:editId="5549A72D">
                <wp:simplePos x="0" y="0"/>
                <wp:positionH relativeFrom="column">
                  <wp:posOffset>1666875</wp:posOffset>
                </wp:positionH>
                <wp:positionV relativeFrom="paragraph">
                  <wp:posOffset>685800</wp:posOffset>
                </wp:positionV>
                <wp:extent cx="519430" cy="486410"/>
                <wp:effectExtent l="0" t="0" r="33020" b="27940"/>
                <wp:wrapNone/>
                <wp:docPr id="241" name="直線矢印コネクタ 241"/>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5459F" id="直線矢印コネクタ 241" o:spid="_x0000_s1026" type="#_x0000_t32" style="position:absolute;left:0;text-align:left;margin-left:131.25pt;margin-top:54pt;width:40.9pt;height:38.3pt;flip:x;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" strokecolor="black [3200]">
                <v:stroke dashstyle="dash"/>
              </v:shape>
            </w:pict>
          </mc:Fallback>
        </mc:AlternateContent>
      </w:r>
      <w:r>
        <w:rPr>
          <w:rFonts w:hint="eastAsia"/>
          <w:noProof/>
        </w:rPr>
        <mc:AlternateContent>
          <mc:Choice Requires="wps">
            <w:drawing>
              <wp:anchor distT="0" distB="0" distL="114300" distR="114300" simplePos="0" relativeHeight="251658317" behindDoc="0" locked="0" layoutInCell="1" allowOverlap="1" wp14:anchorId="12D6C052" wp14:editId="250583D4">
                <wp:simplePos x="0" y="0"/>
                <wp:positionH relativeFrom="column">
                  <wp:posOffset>3465830</wp:posOffset>
                </wp:positionH>
                <wp:positionV relativeFrom="paragraph">
                  <wp:posOffset>210820</wp:posOffset>
                </wp:positionV>
                <wp:extent cx="744220" cy="665480"/>
                <wp:effectExtent l="0" t="0" r="0" b="0"/>
                <wp:wrapNone/>
                <wp:docPr id="224" name="乗算記号 224"/>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56084" id="乗算記号 224" o:spid="_x0000_s1026" style="position:absolute;left:0;text-align:left;margin-left:272.9pt;margin-top:16.6pt;width:58.6pt;height:52.4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noProof/>
        </w:rPr>
        <mc:AlternateContent>
          <mc:Choice Requires="wps">
            <w:drawing>
              <wp:anchor distT="0" distB="0" distL="114300" distR="114300" simplePos="0" relativeHeight="251658316" behindDoc="0" locked="0" layoutInCell="1" allowOverlap="1" wp14:anchorId="42E41F89" wp14:editId="71182A16">
                <wp:simplePos x="0" y="0"/>
                <wp:positionH relativeFrom="column">
                  <wp:posOffset>3517265</wp:posOffset>
                </wp:positionH>
                <wp:positionV relativeFrom="paragraph">
                  <wp:posOffset>193675</wp:posOffset>
                </wp:positionV>
                <wp:extent cx="783590" cy="673100"/>
                <wp:effectExtent l="0" t="19050" r="35560" b="31750"/>
                <wp:wrapNone/>
                <wp:docPr id="225" name="矢印: 右 225"/>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1CA385" w14:textId="77777777" w:rsidR="009027AE" w:rsidRPr="00804179" w:rsidRDefault="009027AE" w:rsidP="006D74BD">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41F89" id="矢印: 右 225" o:spid="_x0000_s1084" type="#_x0000_t13" style="position:absolute;left:0;text-align:left;margin-left:276.95pt;margin-top:15.25pt;width:61.7pt;height:53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" adj="12323" fillcolor="white [3212]" strokecolor="#1f3763 [1604]" strokeweight="1pt">
                <v:textbox>
                  <w:txbxContent>
                    <w:p w14:paraId="5D1CA385" w14:textId="77777777" w:rsidR="009027AE" w:rsidRPr="00804179" w:rsidRDefault="009027AE" w:rsidP="006D74BD">
                      <w:pPr>
                        <w:jc w:val="center"/>
                        <w:rPr>
                          <w:color w:val="000000" w:themeColor="text1"/>
                        </w:rPr>
                      </w:pPr>
                      <w:r w:rsidRPr="00804179">
                        <w:rPr>
                          <w:rFonts w:hint="eastAsia"/>
                          <w:color w:val="000000" w:themeColor="text1"/>
                        </w:rPr>
                        <w:t>敵</w:t>
                      </w:r>
                    </w:p>
                  </w:txbxContent>
                </v:textbox>
              </v:shape>
            </w:pict>
          </mc:Fallback>
        </mc:AlternateContent>
      </w:r>
    </w:p>
    <w:p w14:paraId="3ACE2256" w14:textId="5446C5E7" w:rsidR="006D74BD" w:rsidRDefault="006D74BD" w:rsidP="006D74BD">
      <w:r>
        <w:rPr>
          <w:rFonts w:hint="eastAsia"/>
          <w:noProof/>
        </w:rPr>
        <mc:AlternateContent>
          <mc:Choice Requires="wps">
            <w:drawing>
              <wp:anchor distT="0" distB="0" distL="114300" distR="114300" simplePos="0" relativeHeight="251658318" behindDoc="0" locked="0" layoutInCell="1" allowOverlap="1" wp14:anchorId="0C32E90C" wp14:editId="54CC5281">
                <wp:simplePos x="0" y="0"/>
                <wp:positionH relativeFrom="column">
                  <wp:posOffset>4704079</wp:posOffset>
                </wp:positionH>
                <wp:positionV relativeFrom="paragraph">
                  <wp:posOffset>89854</wp:posOffset>
                </wp:positionV>
                <wp:extent cx="410845" cy="317500"/>
                <wp:effectExtent l="8573" t="10477" r="35877" b="35878"/>
                <wp:wrapNone/>
                <wp:docPr id="230" name="二等辺三角形 230"/>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6EE55" id="二等辺三角形 230" o:spid="_x0000_s1026" type="#_x0000_t5" style="position:absolute;left:0;text-align:left;margin-left:370.4pt;margin-top:7.1pt;width:32.35pt;height:25pt;rotation:90;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" fillcolor="#4472c4 [3204]" strokecolor="#1f3763 [1604]" strokeweight="1pt"/>
            </w:pict>
          </mc:Fallback>
        </mc:AlternateContent>
      </w:r>
      <w:r>
        <w:rPr>
          <w:noProof/>
        </w:rPr>
        <mc:AlternateContent>
          <mc:Choice Requires="wps">
            <w:drawing>
              <wp:anchor distT="0" distB="0" distL="114300" distR="114300" simplePos="0" relativeHeight="251658320" behindDoc="0" locked="0" layoutInCell="1" allowOverlap="1" wp14:anchorId="18F9E0A1" wp14:editId="1748212D">
                <wp:simplePos x="0" y="0"/>
                <wp:positionH relativeFrom="column">
                  <wp:posOffset>285750</wp:posOffset>
                </wp:positionH>
                <wp:positionV relativeFrom="paragraph">
                  <wp:posOffset>151130</wp:posOffset>
                </wp:positionV>
                <wp:extent cx="783590" cy="673100"/>
                <wp:effectExtent l="57150" t="0" r="0" b="31750"/>
                <wp:wrapNone/>
                <wp:docPr id="81" name="矢印: 右 81"/>
                <wp:cNvGraphicFramePr/>
                <a:graphic xmlns:a="http://schemas.openxmlformats.org/drawingml/2006/main">
                  <a:graphicData uri="http://schemas.microsoft.com/office/word/2010/wordprocessingShape">
                    <wps:wsp>
                      <wps:cNvSpPr/>
                      <wps:spPr>
                        <a:xfrm rot="1071979">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378240" w14:textId="77777777" w:rsidR="009027AE" w:rsidRDefault="009027AE" w:rsidP="006D74BD">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9E0A1" id="矢印: 右 81" o:spid="_x0000_s1085" type="#_x0000_t13" style="position:absolute;left:0;text-align:left;margin-left:22.5pt;margin-top:11.9pt;width:61.7pt;height:53pt;rotation:1170887fd;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" adj="12323" fillcolor="red" strokecolor="#1f3763 [1604]" strokeweight="1pt">
                <v:textbox>
                  <w:txbxContent>
                    <w:p w14:paraId="3E378240" w14:textId="77777777" w:rsidR="009027AE" w:rsidRDefault="009027AE" w:rsidP="006D74BD">
                      <w:pPr>
                        <w:jc w:val="center"/>
                      </w:pPr>
                      <w:r>
                        <w:rPr>
                          <w:rFonts w:hint="eastAsia"/>
                        </w:rPr>
                        <w:t>敵</w:t>
                      </w:r>
                    </w:p>
                  </w:txbxContent>
                </v:textbox>
              </v:shape>
            </w:pict>
          </mc:Fallback>
        </mc:AlternateContent>
      </w:r>
    </w:p>
    <w:p w14:paraId="1108149D" w14:textId="1FAB5258" w:rsidR="006D74BD" w:rsidRDefault="006D74BD" w:rsidP="006D74BD">
      <w:r>
        <w:rPr>
          <w:rFonts w:hint="eastAsia"/>
          <w:noProof/>
        </w:rPr>
        <mc:AlternateContent>
          <mc:Choice Requires="wps">
            <w:drawing>
              <wp:anchor distT="0" distB="0" distL="114300" distR="114300" simplePos="0" relativeHeight="251658319" behindDoc="0" locked="0" layoutInCell="1" allowOverlap="1" wp14:anchorId="013DD1EC" wp14:editId="2336C76A">
                <wp:simplePos x="0" y="0"/>
                <wp:positionH relativeFrom="column">
                  <wp:posOffset>3810000</wp:posOffset>
                </wp:positionH>
                <wp:positionV relativeFrom="paragraph">
                  <wp:posOffset>27940</wp:posOffset>
                </wp:positionV>
                <wp:extent cx="914400" cy="0"/>
                <wp:effectExtent l="0" t="76200" r="19050" b="95250"/>
                <wp:wrapNone/>
                <wp:docPr id="232" name="直線矢印コネクタ 23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AD557" id="直線矢印コネクタ 232" o:spid="_x0000_s1026" type="#_x0000_t32" style="position:absolute;left:0;text-align:left;margin-left:300pt;margin-top:2.2pt;width:1in;height:0;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8321" behindDoc="0" locked="0" layoutInCell="1" allowOverlap="1" wp14:anchorId="104FCEF5" wp14:editId="10F28EDF">
                <wp:simplePos x="0" y="0"/>
                <wp:positionH relativeFrom="column">
                  <wp:posOffset>1209675</wp:posOffset>
                </wp:positionH>
                <wp:positionV relativeFrom="paragraph">
                  <wp:posOffset>171450</wp:posOffset>
                </wp:positionV>
                <wp:extent cx="357505" cy="429260"/>
                <wp:effectExtent l="0" t="19050" r="42545" b="46990"/>
                <wp:wrapNone/>
                <wp:docPr id="84" name="矢印: 右 84"/>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FF920" id="矢印: 右 84" o:spid="_x0000_s1026" type="#_x0000_t13" style="position:absolute;left:0;text-align:left;margin-left:95.25pt;margin-top:13.5pt;width:28.15pt;height:33.8pt;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315" behindDoc="0" locked="0" layoutInCell="1" allowOverlap="1" wp14:anchorId="29B3719F" wp14:editId="584DE352">
                <wp:simplePos x="0" y="0"/>
                <wp:positionH relativeFrom="column">
                  <wp:posOffset>2898140</wp:posOffset>
                </wp:positionH>
                <wp:positionV relativeFrom="paragraph">
                  <wp:posOffset>177800</wp:posOffset>
                </wp:positionV>
                <wp:extent cx="357505" cy="429260"/>
                <wp:effectExtent l="0" t="19050" r="42545" b="46990"/>
                <wp:wrapNone/>
                <wp:docPr id="233" name="矢印: 右 23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43F02" id="矢印: 右 233" o:spid="_x0000_s1026" type="#_x0000_t13" style="position:absolute;left:0;text-align:left;margin-left:228.2pt;margin-top:14pt;width:28.15pt;height:33.8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" adj="10800" fillcolor="#4472c4 [3204]" strokecolor="#1f3763 [1604]" strokeweight="1pt"/>
            </w:pict>
          </mc:Fallback>
        </mc:AlternateContent>
      </w:r>
      <w:r>
        <w:rPr>
          <w:rFonts w:hint="eastAsia"/>
          <w:noProof/>
        </w:rPr>
        <mc:AlternateContent>
          <mc:Choice Requires="wpi">
            <w:drawing>
              <wp:anchor distT="0" distB="0" distL="114300" distR="114300" simplePos="0" relativeHeight="251658312" behindDoc="0" locked="0" layoutInCell="1" allowOverlap="1" wp14:anchorId="0D782FDB" wp14:editId="3F16978E">
                <wp:simplePos x="0" y="0"/>
                <wp:positionH relativeFrom="column">
                  <wp:posOffset>3813423</wp:posOffset>
                </wp:positionH>
                <wp:positionV relativeFrom="paragraph">
                  <wp:posOffset>196834</wp:posOffset>
                </wp:positionV>
                <wp:extent cx="363" cy="362"/>
                <wp:effectExtent l="57150" t="57150" r="57150" b="57150"/>
                <wp:wrapNone/>
                <wp:docPr id="242" name="インク 242"/>
                <wp:cNvGraphicFramePr/>
                <a:graphic xmlns:a="http://schemas.openxmlformats.org/drawingml/2006/main">
                  <a:graphicData uri="http://schemas.microsoft.com/office/word/2010/wordprocessingInk">
                    <w14:contentPart bwMode="auto" r:id="rId27">
                      <w14:nvContentPartPr>
                        <w14:cNvContentPartPr/>
                      </w14:nvContentPartPr>
                      <w14:xfrm>
                        <a:off x="0" y="0"/>
                        <a:ext cx="363" cy="362"/>
                      </w14:xfrm>
                    </w14:contentPart>
                  </a:graphicData>
                </a:graphic>
              </wp:anchor>
            </w:drawing>
          </mc:Choice>
          <mc:Fallback>
            <w:pict>
              <v:shape w14:anchorId="2E28AF9B" id="インク 242" o:spid="_x0000_s1026" type="#_x0000_t75" style="position:absolute;left:0;text-align:left;margin-left:299.55pt;margin-top:14.8pt;width:1.5pt;height:1.5pt;z-index:251658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">
                <v:imagedata r:id="rId7" o:title=""/>
              </v:shape>
            </w:pict>
          </mc:Fallback>
        </mc:AlternateContent>
      </w:r>
    </w:p>
    <w:p w14:paraId="7E0B7691" w14:textId="3E401734" w:rsidR="006D74BD" w:rsidRDefault="006D74BD" w:rsidP="006D74BD">
      <w:r>
        <w:rPr>
          <w:noProof/>
        </w:rPr>
        <mc:AlternateContent>
          <mc:Choice Requires="wpi">
            <w:drawing>
              <wp:anchor distT="0" distB="0" distL="114300" distR="114300" simplePos="0" relativeHeight="251658311" behindDoc="0" locked="0" layoutInCell="1" allowOverlap="1" wp14:anchorId="55FFE79D" wp14:editId="60C10976">
                <wp:simplePos x="0" y="0"/>
                <wp:positionH relativeFrom="column">
                  <wp:posOffset>5479435</wp:posOffset>
                </wp:positionH>
                <wp:positionV relativeFrom="paragraph">
                  <wp:posOffset>58455</wp:posOffset>
                </wp:positionV>
                <wp:extent cx="362" cy="363"/>
                <wp:effectExtent l="57150" t="57150" r="57150" b="57150"/>
                <wp:wrapNone/>
                <wp:docPr id="254" name="インク 254"/>
                <wp:cNvGraphicFramePr/>
                <a:graphic xmlns:a="http://schemas.openxmlformats.org/drawingml/2006/main">
                  <a:graphicData uri="http://schemas.microsoft.com/office/word/2010/wordprocessingInk">
                    <w14:contentPart bwMode="auto" r:id="rId28">
                      <w14:nvContentPartPr>
                        <w14:cNvContentPartPr/>
                      </w14:nvContentPartPr>
                      <w14:xfrm>
                        <a:off x="0" y="0"/>
                        <a:ext cx="362" cy="363"/>
                      </w14:xfrm>
                    </w14:contentPart>
                  </a:graphicData>
                </a:graphic>
              </wp:anchor>
            </w:drawing>
          </mc:Choice>
          <mc:Fallback>
            <w:pict>
              <v:shape w14:anchorId="1CECDDFE" id="インク 254" o:spid="_x0000_s1026" type="#_x0000_t75" style="position:absolute;left:0;text-align:left;margin-left:430.75pt;margin-top:3.9pt;width:1.5pt;height:1.5pt;z-index:25165831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">
                <v:imagedata r:id="rId7" o:title=""/>
              </v:shape>
            </w:pict>
          </mc:Fallback>
        </mc:AlternateContent>
      </w:r>
    </w:p>
    <w:p w14:paraId="18D086F9" w14:textId="4D55B818" w:rsidR="006D74BD" w:rsidRDefault="006D74BD" w:rsidP="006D74BD"/>
    <w:p w14:paraId="3571E0E0" w14:textId="6A01EC06" w:rsidR="00832C0D" w:rsidRDefault="006D74BD">
      <w:r>
        <w:rPr>
          <w:rFonts w:hint="eastAsia"/>
          <w:noProof/>
        </w:rPr>
        <mc:AlternateContent>
          <mc:Choice Requires="wps">
            <w:drawing>
              <wp:anchor distT="0" distB="0" distL="114300" distR="114300" simplePos="0" relativeHeight="251658323" behindDoc="0" locked="0" layoutInCell="1" allowOverlap="1" wp14:anchorId="78E3BA81" wp14:editId="51B89E68">
                <wp:simplePos x="0" y="0"/>
                <wp:positionH relativeFrom="column">
                  <wp:posOffset>161607</wp:posOffset>
                </wp:positionH>
                <wp:positionV relativeFrom="paragraph">
                  <wp:posOffset>161608</wp:posOffset>
                </wp:positionV>
                <wp:extent cx="410845" cy="317500"/>
                <wp:effectExtent l="122873" t="0" r="0" b="73978"/>
                <wp:wrapNone/>
                <wp:docPr id="212" name="二等辺三角形 212"/>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B1D3" id="二等辺三角形 212" o:spid="_x0000_s1026" type="#_x0000_t5" style="position:absolute;left:0;text-align:left;margin-left:12.7pt;margin-top:12.75pt;width:32.35pt;height:25pt;rotation:3257609fd;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" fillcolor="#4472c4 [3204]" strokecolor="#1f3763 [1604]" strokeweight="1pt"/>
            </w:pict>
          </mc:Fallback>
        </mc:AlternateContent>
      </w:r>
    </w:p>
    <w:p w14:paraId="4304B769" w14:textId="224C6DFE" w:rsidR="006D74BD" w:rsidRDefault="006D74BD"/>
    <w:p w14:paraId="4EC4B2FE" w14:textId="709D98E0" w:rsidR="006D74BD" w:rsidRDefault="006D74BD"/>
    <w:p w14:paraId="68FEB233" w14:textId="0E072CDE" w:rsidR="008E5F53" w:rsidRDefault="008E5F53"/>
    <w:p w14:paraId="4450E810" w14:textId="6EE3761E" w:rsidR="008E5F53" w:rsidRDefault="008E5F53"/>
    <w:p w14:paraId="2737419B" w14:textId="0DDC8F95" w:rsidR="008E5F53" w:rsidRDefault="008E5F53"/>
    <w:p w14:paraId="617D0A6A" w14:textId="150562B2" w:rsidR="008E5F53" w:rsidRDefault="008E5F53"/>
    <w:p w14:paraId="203E01D0" w14:textId="7734868E" w:rsidR="003A5799" w:rsidRDefault="003A5799"/>
    <w:p w14:paraId="7FC23AA6" w14:textId="15DE8B60" w:rsidR="000A6654" w:rsidRDefault="000A6654" w:rsidP="000A6654">
      <w:r>
        <w:rPr>
          <w:rFonts w:ascii="Segoe UI Emoji" w:hAnsi="Segoe UI Emoji" w:cs="Segoe UI Emoji"/>
        </w:rPr>
        <w:t>⚫</w:t>
      </w:r>
      <w:r>
        <w:rPr>
          <w:rFonts w:hint="eastAsia"/>
        </w:rPr>
        <w:t>敵Ｂ-</w:t>
      </w:r>
      <w:r>
        <w:t xml:space="preserve">7 </w:t>
      </w:r>
      <w:r>
        <w:rPr>
          <w:rFonts w:hint="eastAsia"/>
        </w:rPr>
        <w:t>フックショットを掛けると引き寄せられ、重なった位置に着くと死ぬ敵</w:t>
      </w:r>
    </w:p>
    <w:p w14:paraId="5950E8C4" w14:textId="61DDB0BD" w:rsidR="000A6654" w:rsidRDefault="000A6654" w:rsidP="000A6654">
      <w:r>
        <w:tab/>
      </w:r>
      <w:r>
        <w:rPr>
          <w:rFonts w:hint="eastAsia"/>
        </w:rPr>
        <w:t xml:space="preserve"> </w:t>
      </w:r>
      <w:r>
        <w:t xml:space="preserve"> B-5</w:t>
      </w:r>
      <w:r>
        <w:rPr>
          <w:rFonts w:hint="eastAsia"/>
        </w:rPr>
        <w:t>と同じように主人公を発射する。B-5の挙動に加え、空中で左右または上下に移動しており、フックショットを掛けた時点で停止し、倒されたときにその位置から敵が向いている方向に主人公を発射する。</w:t>
      </w:r>
    </w:p>
    <w:p w14:paraId="0FFE87CA" w14:textId="10D21E4D" w:rsidR="000A6654" w:rsidRPr="006D74BD" w:rsidRDefault="000A6654" w:rsidP="000A6654">
      <w:r>
        <w:rPr>
          <w:noProof/>
        </w:rPr>
        <mc:AlternateContent>
          <mc:Choice Requires="wps">
            <w:drawing>
              <wp:anchor distT="45720" distB="45720" distL="114300" distR="114300" simplePos="0" relativeHeight="251658339" behindDoc="0" locked="0" layoutInCell="1" allowOverlap="1" wp14:anchorId="367016CB" wp14:editId="331C7CE6">
                <wp:simplePos x="0" y="0"/>
                <wp:positionH relativeFrom="margin">
                  <wp:posOffset>-9525</wp:posOffset>
                </wp:positionH>
                <wp:positionV relativeFrom="paragraph">
                  <wp:posOffset>57150</wp:posOffset>
                </wp:positionV>
                <wp:extent cx="1409700" cy="304800"/>
                <wp:effectExtent l="0" t="0" r="0" b="0"/>
                <wp:wrapSquare wrapText="bothSides"/>
                <wp:docPr id="26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4800"/>
                        </a:xfrm>
                        <a:prstGeom prst="rect">
                          <a:avLst/>
                        </a:prstGeom>
                        <a:noFill/>
                        <a:ln w="9525">
                          <a:noFill/>
                          <a:miter lim="800000"/>
                          <a:headEnd/>
                          <a:tailEnd/>
                        </a:ln>
                      </wps:spPr>
                      <wps:txbx>
                        <w:txbxContent>
                          <w:p w14:paraId="7D7C732F" w14:textId="115B269F" w:rsidR="009027AE" w:rsidRPr="007D2866" w:rsidRDefault="009027AE" w:rsidP="000A6654">
                            <w:pPr>
                              <w:rPr>
                                <w:sz w:val="16"/>
                              </w:rPr>
                            </w:pPr>
                            <w:r>
                              <w:rPr>
                                <w:rFonts w:hint="eastAsia"/>
                                <w:sz w:val="16"/>
                              </w:rPr>
                              <w:t>※左右または</w:t>
                            </w:r>
                            <w:r>
                              <w:rPr>
                                <w:sz w:val="16"/>
                              </w:rPr>
                              <w:t>上下に移動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016CB" id="_x0000_s1086" type="#_x0000_t202" style="position:absolute;left:0;text-align:left;margin-left:-.75pt;margin-top:4.5pt;width:111pt;height:24pt;z-index:2516583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" filled="f" stroked="f">
                <v:textbox>
                  <w:txbxContent>
                    <w:p w14:paraId="7D7C732F" w14:textId="115B269F" w:rsidR="009027AE" w:rsidRPr="007D2866" w:rsidRDefault="009027AE" w:rsidP="000A6654">
                      <w:pPr>
                        <w:rPr>
                          <w:sz w:val="16"/>
                        </w:rPr>
                      </w:pPr>
                      <w:r>
                        <w:rPr>
                          <w:rFonts w:hint="eastAsia"/>
                          <w:sz w:val="16"/>
                        </w:rPr>
                        <w:t>※左右または</w:t>
                      </w:r>
                      <w:r>
                        <w:rPr>
                          <w:sz w:val="16"/>
                        </w:rPr>
                        <w:t>上下に移動</w:t>
                      </w:r>
                    </w:p>
                  </w:txbxContent>
                </v:textbox>
                <w10:wrap type="square" anchorx="margin"/>
              </v:shape>
            </w:pict>
          </mc:Fallback>
        </mc:AlternateContent>
      </w:r>
    </w:p>
    <w:p w14:paraId="32AC0908" w14:textId="22A6E2BC" w:rsidR="000A6654" w:rsidRDefault="000A6654" w:rsidP="000A6654">
      <w:r>
        <w:rPr>
          <w:rFonts w:hint="eastAsia"/>
          <w:noProof/>
        </w:rPr>
        <mc:AlternateContent>
          <mc:Choice Requires="wps">
            <w:drawing>
              <wp:anchor distT="0" distB="0" distL="114300" distR="114300" simplePos="0" relativeHeight="251658337" behindDoc="0" locked="0" layoutInCell="1" allowOverlap="1" wp14:anchorId="44A7DFEE" wp14:editId="4B4A2CFB">
                <wp:simplePos x="0" y="0"/>
                <wp:positionH relativeFrom="column">
                  <wp:posOffset>190500</wp:posOffset>
                </wp:positionH>
                <wp:positionV relativeFrom="paragraph">
                  <wp:posOffset>38100</wp:posOffset>
                </wp:positionV>
                <wp:extent cx="981075" cy="190500"/>
                <wp:effectExtent l="19050" t="19050" r="28575" b="38100"/>
                <wp:wrapNone/>
                <wp:docPr id="259" name="矢印: 左右 259"/>
                <wp:cNvGraphicFramePr/>
                <a:graphic xmlns:a="http://schemas.openxmlformats.org/drawingml/2006/main">
                  <a:graphicData uri="http://schemas.microsoft.com/office/word/2010/wordprocessingShape">
                    <wps:wsp>
                      <wps:cNvSpPr/>
                      <wps:spPr>
                        <a:xfrm>
                          <a:off x="0" y="0"/>
                          <a:ext cx="9810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42921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259" o:spid="_x0000_s1026" type="#_x0000_t69" style="position:absolute;left:0;text-align:left;margin-left:15pt;margin-top:3pt;width:77.25pt;height:15pt;z-index:2516583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" adj="2097" fillcolor="#4472c4 [3204]" strokecolor="#1f3763 [1604]" strokeweight="1pt"/>
            </w:pict>
          </mc:Fallback>
        </mc:AlternateContent>
      </w:r>
      <w:r>
        <w:rPr>
          <w:rFonts w:hint="eastAsia"/>
          <w:noProof/>
        </w:rPr>
        <mc:AlternateContent>
          <mc:Choice Requires="wps">
            <w:drawing>
              <wp:anchor distT="0" distB="0" distL="114300" distR="114300" simplePos="0" relativeHeight="251658324" behindDoc="0" locked="0" layoutInCell="1" allowOverlap="1" wp14:anchorId="4418F3E7" wp14:editId="0E5DD7F2">
                <wp:simplePos x="0" y="0"/>
                <wp:positionH relativeFrom="column">
                  <wp:posOffset>1399540</wp:posOffset>
                </wp:positionH>
                <wp:positionV relativeFrom="paragraph">
                  <wp:posOffset>1077595</wp:posOffset>
                </wp:positionV>
                <wp:extent cx="410845" cy="317500"/>
                <wp:effectExtent l="122873" t="0" r="0" b="73978"/>
                <wp:wrapNone/>
                <wp:docPr id="228" name="二等辺三角形 228"/>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51E6" id="二等辺三角形 228" o:spid="_x0000_s1026" type="#_x0000_t5" style="position:absolute;left:0;text-align:left;margin-left:110.2pt;margin-top:84.85pt;width:32.35pt;height:25pt;rotation:3257609fd;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" fillcolor="#4472c4 [3204]" strokecolor="#1f3763 [1604]" strokeweight="1pt"/>
            </w:pict>
          </mc:Fallback>
        </mc:AlternateContent>
      </w:r>
      <w:r>
        <w:rPr>
          <w:noProof/>
        </w:rPr>
        <mc:AlternateContent>
          <mc:Choice Requires="wps">
            <w:drawing>
              <wp:anchor distT="0" distB="0" distL="114300" distR="114300" simplePos="0" relativeHeight="251658327" behindDoc="0" locked="0" layoutInCell="1" allowOverlap="1" wp14:anchorId="351600E9" wp14:editId="282DC070">
                <wp:simplePos x="0" y="0"/>
                <wp:positionH relativeFrom="column">
                  <wp:posOffset>1953260</wp:posOffset>
                </wp:positionH>
                <wp:positionV relativeFrom="paragraph">
                  <wp:posOffset>179705</wp:posOffset>
                </wp:positionV>
                <wp:extent cx="783590" cy="673100"/>
                <wp:effectExtent l="0" t="19050" r="35560" b="31750"/>
                <wp:wrapNone/>
                <wp:docPr id="229" name="矢印: 右 229"/>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DC81" w14:textId="77777777" w:rsidR="009027AE" w:rsidRDefault="009027AE" w:rsidP="000A6654">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600E9" id="矢印: 右 229" o:spid="_x0000_s1087" type="#_x0000_t13" style="position:absolute;left:0;text-align:left;margin-left:153.8pt;margin-top:14.15pt;width:61.7pt;height:53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" adj="12323" fillcolor="red" strokecolor="#1f3763 [1604]" strokeweight="1pt">
                <v:textbox>
                  <w:txbxContent>
                    <w:p w14:paraId="6741DC81" w14:textId="77777777" w:rsidR="009027AE" w:rsidRDefault="009027AE" w:rsidP="000A6654">
                      <w:pPr>
                        <w:jc w:val="center"/>
                      </w:pPr>
                      <w:r>
                        <w:rPr>
                          <w:rFonts w:hint="eastAsia"/>
                        </w:rPr>
                        <w:t>敵</w:t>
                      </w:r>
                    </w:p>
                  </w:txbxContent>
                </v:textbox>
              </v:shape>
            </w:pict>
          </mc:Fallback>
        </mc:AlternateContent>
      </w:r>
      <w:r>
        <w:rPr>
          <w:rFonts w:hint="eastAsia"/>
          <w:noProof/>
        </w:rPr>
        <mc:AlternateContent>
          <mc:Choice Requires="wps">
            <w:drawing>
              <wp:anchor distT="0" distB="0" distL="114300" distR="114300" simplePos="0" relativeHeight="251658328" behindDoc="0" locked="0" layoutInCell="1" allowOverlap="1" wp14:anchorId="7E3C61B3" wp14:editId="6D7D0823">
                <wp:simplePos x="0" y="0"/>
                <wp:positionH relativeFrom="column">
                  <wp:posOffset>1666875</wp:posOffset>
                </wp:positionH>
                <wp:positionV relativeFrom="paragraph">
                  <wp:posOffset>685800</wp:posOffset>
                </wp:positionV>
                <wp:extent cx="519430" cy="486410"/>
                <wp:effectExtent l="0" t="0" r="33020" b="27940"/>
                <wp:wrapNone/>
                <wp:docPr id="231" name="直線矢印コネクタ 231"/>
                <wp:cNvGraphicFramePr/>
                <a:graphic xmlns:a="http://schemas.openxmlformats.org/drawingml/2006/main">
                  <a:graphicData uri="http://schemas.microsoft.com/office/word/2010/wordprocessingShape">
                    <wps:wsp>
                      <wps:cNvCnPr/>
                      <wps:spPr>
                        <a:xfrm flipH="1">
                          <a:off x="0" y="0"/>
                          <a:ext cx="519430" cy="48641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400CB" id="直線矢印コネクタ 231" o:spid="_x0000_s1026" type="#_x0000_t32" style="position:absolute;left:0;text-align:left;margin-left:131.25pt;margin-top:54pt;width:40.9pt;height:38.3pt;flip:x;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" strokecolor="black [3200]">
                <v:stroke dashstyle="dash"/>
              </v:shape>
            </w:pict>
          </mc:Fallback>
        </mc:AlternateContent>
      </w:r>
      <w:r>
        <w:rPr>
          <w:rFonts w:hint="eastAsia"/>
          <w:noProof/>
        </w:rPr>
        <mc:AlternateContent>
          <mc:Choice Requires="wps">
            <w:drawing>
              <wp:anchor distT="0" distB="0" distL="114300" distR="114300" simplePos="0" relativeHeight="251658331" behindDoc="0" locked="0" layoutInCell="1" allowOverlap="1" wp14:anchorId="70AE0725" wp14:editId="5F550DF3">
                <wp:simplePos x="0" y="0"/>
                <wp:positionH relativeFrom="column">
                  <wp:posOffset>3465830</wp:posOffset>
                </wp:positionH>
                <wp:positionV relativeFrom="paragraph">
                  <wp:posOffset>210820</wp:posOffset>
                </wp:positionV>
                <wp:extent cx="744220" cy="665480"/>
                <wp:effectExtent l="0" t="0" r="0" b="0"/>
                <wp:wrapNone/>
                <wp:docPr id="251" name="乗算記号 251"/>
                <wp:cNvGraphicFramePr/>
                <a:graphic xmlns:a="http://schemas.openxmlformats.org/drawingml/2006/main">
                  <a:graphicData uri="http://schemas.microsoft.com/office/word/2010/wordprocessingShape">
                    <wps:wsp>
                      <wps:cNvSpPr/>
                      <wps:spPr>
                        <a:xfrm>
                          <a:off x="0" y="0"/>
                          <a:ext cx="744220" cy="665480"/>
                        </a:xfrm>
                        <a:prstGeom prst="mathMultiply">
                          <a:avLst>
                            <a:gd name="adj1" fmla="val 601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E628D" id="乗算記号 251" o:spid="_x0000_s1026" style="position:absolute;left:0;text-align:left;margin-left:272.9pt;margin-top:16.6pt;width:58.6pt;height:52.4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220,6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" path="m165395,174759r26696,-29854l372110,305878,552129,144905r26696,29854l402151,332740,578825,490721r-26696,29854l372110,359602,192091,520575,165395,490721,342069,332740,165395,174759xe" fillcolor="#4472c4 [3204]" strokecolor="#1f3763 [1604]" strokeweight="1pt">
                <v:stroke joinstyle="miter"/>
                <v:path arrowok="t" o:connecttype="custom" o:connectlocs="165395,174759;192091,144905;372110,305878;552129,144905;578825,174759;402151,332740;578825,490721;552129,520575;372110,359602;192091,520575;165395,490721;342069,332740;165395,174759" o:connectangles="0,0,0,0,0,0,0,0,0,0,0,0,0"/>
              </v:shape>
            </w:pict>
          </mc:Fallback>
        </mc:AlternateContent>
      </w:r>
      <w:r>
        <w:rPr>
          <w:noProof/>
        </w:rPr>
        <mc:AlternateContent>
          <mc:Choice Requires="wps">
            <w:drawing>
              <wp:anchor distT="0" distB="0" distL="114300" distR="114300" simplePos="0" relativeHeight="251658330" behindDoc="0" locked="0" layoutInCell="1" allowOverlap="1" wp14:anchorId="5D0518B0" wp14:editId="279109FB">
                <wp:simplePos x="0" y="0"/>
                <wp:positionH relativeFrom="column">
                  <wp:posOffset>3517265</wp:posOffset>
                </wp:positionH>
                <wp:positionV relativeFrom="paragraph">
                  <wp:posOffset>193675</wp:posOffset>
                </wp:positionV>
                <wp:extent cx="783590" cy="673100"/>
                <wp:effectExtent l="0" t="19050" r="35560" b="31750"/>
                <wp:wrapNone/>
                <wp:docPr id="252" name="矢印: 右 252"/>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2A38ED" w14:textId="77777777" w:rsidR="009027AE" w:rsidRPr="00804179" w:rsidRDefault="009027AE" w:rsidP="000A6654">
                            <w:pPr>
                              <w:jc w:val="center"/>
                              <w:rPr>
                                <w:color w:val="000000" w:themeColor="text1"/>
                              </w:rPr>
                            </w:pPr>
                            <w:r w:rsidRPr="00804179">
                              <w:rPr>
                                <w:rFonts w:hint="eastAsia"/>
                                <w:color w:val="000000" w:themeColor="text1"/>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518B0" id="矢印: 右 252" o:spid="_x0000_s1088" type="#_x0000_t13" style="position:absolute;left:0;text-align:left;margin-left:276.95pt;margin-top:15.25pt;width:61.7pt;height:53pt;z-index:251658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" adj="12323" fillcolor="white [3212]" strokecolor="#1f3763 [1604]" strokeweight="1pt">
                <v:textbox>
                  <w:txbxContent>
                    <w:p w14:paraId="132A38ED" w14:textId="77777777" w:rsidR="009027AE" w:rsidRPr="00804179" w:rsidRDefault="009027AE" w:rsidP="000A6654">
                      <w:pPr>
                        <w:jc w:val="center"/>
                        <w:rPr>
                          <w:color w:val="000000" w:themeColor="text1"/>
                        </w:rPr>
                      </w:pPr>
                      <w:r w:rsidRPr="00804179">
                        <w:rPr>
                          <w:rFonts w:hint="eastAsia"/>
                          <w:color w:val="000000" w:themeColor="text1"/>
                        </w:rPr>
                        <w:t>敵</w:t>
                      </w:r>
                    </w:p>
                  </w:txbxContent>
                </v:textbox>
              </v:shape>
            </w:pict>
          </mc:Fallback>
        </mc:AlternateContent>
      </w:r>
    </w:p>
    <w:p w14:paraId="0CE337AC" w14:textId="1F09F340" w:rsidR="000A6654" w:rsidRDefault="000A6654" w:rsidP="000A6654">
      <w:r>
        <w:rPr>
          <w:noProof/>
        </w:rPr>
        <mc:AlternateContent>
          <mc:Choice Requires="wps">
            <w:drawing>
              <wp:anchor distT="0" distB="0" distL="114300" distR="114300" simplePos="0" relativeHeight="251658334" behindDoc="0" locked="0" layoutInCell="1" allowOverlap="1" wp14:anchorId="1D339DFC" wp14:editId="4A9BFC20">
                <wp:simplePos x="0" y="0"/>
                <wp:positionH relativeFrom="column">
                  <wp:posOffset>276225</wp:posOffset>
                </wp:positionH>
                <wp:positionV relativeFrom="paragraph">
                  <wp:posOffset>37782</wp:posOffset>
                </wp:positionV>
                <wp:extent cx="783590" cy="673100"/>
                <wp:effectExtent l="0" t="19050" r="35560" b="31750"/>
                <wp:wrapNone/>
                <wp:docPr id="213" name="矢印: 右 213"/>
                <wp:cNvGraphicFramePr/>
                <a:graphic xmlns:a="http://schemas.openxmlformats.org/drawingml/2006/main">
                  <a:graphicData uri="http://schemas.microsoft.com/office/word/2010/wordprocessingShape">
                    <wps:wsp>
                      <wps:cNvSpPr/>
                      <wps:spPr>
                        <a:xfrm>
                          <a:off x="0" y="0"/>
                          <a:ext cx="783590" cy="673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79679B" w14:textId="77777777" w:rsidR="009027AE" w:rsidRDefault="009027AE" w:rsidP="000A6654">
                            <w:pPr>
                              <w:jc w:val="center"/>
                            </w:pPr>
                            <w:r>
                              <w:rPr>
                                <w:rFonts w:hint="eastAsia"/>
                              </w:rPr>
                              <w:t>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39DFC" id="矢印: 右 213" o:spid="_x0000_s1089" type="#_x0000_t13" style="position:absolute;left:0;text-align:left;margin-left:21.75pt;margin-top:2.95pt;width:61.7pt;height:53pt;z-index:251658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" adj="12323" fillcolor="red" strokecolor="#1f3763 [1604]" strokeweight="1pt">
                <v:textbox>
                  <w:txbxContent>
                    <w:p w14:paraId="2679679B" w14:textId="77777777" w:rsidR="009027AE" w:rsidRDefault="009027AE" w:rsidP="000A6654">
                      <w:pPr>
                        <w:jc w:val="center"/>
                      </w:pPr>
                      <w:r>
                        <w:rPr>
                          <w:rFonts w:hint="eastAsia"/>
                        </w:rPr>
                        <w:t>敵</w:t>
                      </w:r>
                    </w:p>
                  </w:txbxContent>
                </v:textbox>
              </v:shape>
            </w:pict>
          </mc:Fallback>
        </mc:AlternateContent>
      </w:r>
      <w:r>
        <w:rPr>
          <w:rFonts w:hint="eastAsia"/>
          <w:noProof/>
        </w:rPr>
        <mc:AlternateContent>
          <mc:Choice Requires="wps">
            <w:drawing>
              <wp:anchor distT="0" distB="0" distL="114300" distR="114300" simplePos="0" relativeHeight="251658332" behindDoc="0" locked="0" layoutInCell="1" allowOverlap="1" wp14:anchorId="0238A732" wp14:editId="3BF6CEA7">
                <wp:simplePos x="0" y="0"/>
                <wp:positionH relativeFrom="column">
                  <wp:posOffset>4704079</wp:posOffset>
                </wp:positionH>
                <wp:positionV relativeFrom="paragraph">
                  <wp:posOffset>89854</wp:posOffset>
                </wp:positionV>
                <wp:extent cx="410845" cy="317500"/>
                <wp:effectExtent l="8573" t="10477" r="35877" b="35878"/>
                <wp:wrapNone/>
                <wp:docPr id="253" name="二等辺三角形 253"/>
                <wp:cNvGraphicFramePr/>
                <a:graphic xmlns:a="http://schemas.openxmlformats.org/drawingml/2006/main">
                  <a:graphicData uri="http://schemas.microsoft.com/office/word/2010/wordprocessingShape">
                    <wps:wsp>
                      <wps:cNvSpPr/>
                      <wps:spPr>
                        <a:xfrm rot="540000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23CA3" id="二等辺三角形 253" o:spid="_x0000_s1026" type="#_x0000_t5" style="position:absolute;left:0;text-align:left;margin-left:370.4pt;margin-top:7.1pt;width:32.35pt;height:25pt;rotation:90;z-index:251658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" fillcolor="#4472c4 [3204]" strokecolor="#1f3763 [1604]" strokeweight="1pt"/>
            </w:pict>
          </mc:Fallback>
        </mc:AlternateContent>
      </w:r>
    </w:p>
    <w:p w14:paraId="03DB8B11" w14:textId="7EEFE07C" w:rsidR="000A6654" w:rsidRDefault="000A6654" w:rsidP="000A6654">
      <w:r>
        <w:rPr>
          <w:rFonts w:hint="eastAsia"/>
          <w:noProof/>
        </w:rPr>
        <mc:AlternateContent>
          <mc:Choice Requires="wps">
            <w:drawing>
              <wp:anchor distT="0" distB="0" distL="114300" distR="114300" simplePos="0" relativeHeight="251658338" behindDoc="0" locked="0" layoutInCell="1" allowOverlap="1" wp14:anchorId="5B31F23C" wp14:editId="6409571D">
                <wp:simplePos x="0" y="0"/>
                <wp:positionH relativeFrom="margin">
                  <wp:align>left</wp:align>
                </wp:positionH>
                <wp:positionV relativeFrom="paragraph">
                  <wp:posOffset>200344</wp:posOffset>
                </wp:positionV>
                <wp:extent cx="981075" cy="190500"/>
                <wp:effectExtent l="14288" t="23812" r="42862" b="42863"/>
                <wp:wrapNone/>
                <wp:docPr id="260" name="矢印: 左右 260"/>
                <wp:cNvGraphicFramePr/>
                <a:graphic xmlns:a="http://schemas.openxmlformats.org/drawingml/2006/main">
                  <a:graphicData uri="http://schemas.microsoft.com/office/word/2010/wordprocessingShape">
                    <wps:wsp>
                      <wps:cNvSpPr/>
                      <wps:spPr>
                        <a:xfrm rot="5400000">
                          <a:off x="0" y="0"/>
                          <a:ext cx="98107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2BC11" id="矢印: 左右 260" o:spid="_x0000_s1026" type="#_x0000_t69" style="position:absolute;left:0;text-align:left;margin-left:0;margin-top:15.8pt;width:77.25pt;height:15pt;rotation:90;z-index:25165833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" adj="2097" fillcolor="#4472c4 [3204]" strokecolor="#1f3763 [1604]" strokeweight="1pt">
                <w10:wrap anchorx="margin"/>
              </v:shape>
            </w:pict>
          </mc:Fallback>
        </mc:AlternateContent>
      </w:r>
      <w:r>
        <w:rPr>
          <w:rFonts w:hint="eastAsia"/>
          <w:noProof/>
        </w:rPr>
        <mc:AlternateContent>
          <mc:Choice Requires="wps">
            <w:drawing>
              <wp:anchor distT="0" distB="0" distL="114300" distR="114300" simplePos="0" relativeHeight="251658333" behindDoc="0" locked="0" layoutInCell="1" allowOverlap="1" wp14:anchorId="28D4D150" wp14:editId="076EC302">
                <wp:simplePos x="0" y="0"/>
                <wp:positionH relativeFrom="column">
                  <wp:posOffset>3810000</wp:posOffset>
                </wp:positionH>
                <wp:positionV relativeFrom="paragraph">
                  <wp:posOffset>27940</wp:posOffset>
                </wp:positionV>
                <wp:extent cx="914400" cy="0"/>
                <wp:effectExtent l="0" t="76200" r="19050" b="95250"/>
                <wp:wrapNone/>
                <wp:docPr id="214" name="直線矢印コネクタ 21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8DAA8" id="直線矢印コネクタ 214" o:spid="_x0000_s1026" type="#_x0000_t32" style="position:absolute;left:0;text-align:left;margin-left:300pt;margin-top:2.2pt;width:1in;height:0;z-index:251658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8335" behindDoc="0" locked="0" layoutInCell="1" allowOverlap="1" wp14:anchorId="3F3BC824" wp14:editId="7379F18E">
                <wp:simplePos x="0" y="0"/>
                <wp:positionH relativeFrom="column">
                  <wp:posOffset>1209675</wp:posOffset>
                </wp:positionH>
                <wp:positionV relativeFrom="paragraph">
                  <wp:posOffset>171450</wp:posOffset>
                </wp:positionV>
                <wp:extent cx="357505" cy="429260"/>
                <wp:effectExtent l="0" t="19050" r="42545" b="46990"/>
                <wp:wrapNone/>
                <wp:docPr id="222" name="矢印: 右 222"/>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70EBD" id="矢印: 右 222" o:spid="_x0000_s1026" type="#_x0000_t13" style="position:absolute;left:0;text-align:left;margin-left:95.25pt;margin-top:13.5pt;width:28.15pt;height:33.8pt;z-index:251658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" adj="10800" fillcolor="#4472c4 [3204]" strokecolor="#1f3763 [1604]" strokeweight="1pt"/>
            </w:pict>
          </mc:Fallback>
        </mc:AlternateContent>
      </w:r>
      <w:r>
        <w:rPr>
          <w:rFonts w:hint="eastAsia"/>
          <w:noProof/>
        </w:rPr>
        <mc:AlternateContent>
          <mc:Choice Requires="wps">
            <w:drawing>
              <wp:anchor distT="0" distB="0" distL="114300" distR="114300" simplePos="0" relativeHeight="251658329" behindDoc="0" locked="0" layoutInCell="1" allowOverlap="1" wp14:anchorId="2834C4AE" wp14:editId="0B6A16DD">
                <wp:simplePos x="0" y="0"/>
                <wp:positionH relativeFrom="column">
                  <wp:posOffset>2898140</wp:posOffset>
                </wp:positionH>
                <wp:positionV relativeFrom="paragraph">
                  <wp:posOffset>177800</wp:posOffset>
                </wp:positionV>
                <wp:extent cx="357505" cy="429260"/>
                <wp:effectExtent l="0" t="19050" r="42545" b="46990"/>
                <wp:wrapNone/>
                <wp:docPr id="223" name="矢印: 右 223"/>
                <wp:cNvGraphicFramePr/>
                <a:graphic xmlns:a="http://schemas.openxmlformats.org/drawingml/2006/main">
                  <a:graphicData uri="http://schemas.microsoft.com/office/word/2010/wordprocessingShape">
                    <wps:wsp>
                      <wps:cNvSpPr/>
                      <wps:spPr>
                        <a:xfrm>
                          <a:off x="0" y="0"/>
                          <a:ext cx="357505" cy="429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4AD44" id="矢印: 右 223" o:spid="_x0000_s1026" type="#_x0000_t13" style="position:absolute;left:0;text-align:left;margin-left:228.2pt;margin-top:14pt;width:28.15pt;height:33.8pt;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" adj="10800" fillcolor="#4472c4 [3204]" strokecolor="#1f3763 [1604]" strokeweight="1pt"/>
            </w:pict>
          </mc:Fallback>
        </mc:AlternateContent>
      </w:r>
      <w:r>
        <w:rPr>
          <w:rFonts w:hint="eastAsia"/>
          <w:noProof/>
        </w:rPr>
        <mc:AlternateContent>
          <mc:Choice Requires="wpi">
            <w:drawing>
              <wp:anchor distT="0" distB="0" distL="114300" distR="114300" simplePos="0" relativeHeight="251658326" behindDoc="0" locked="0" layoutInCell="1" allowOverlap="1" wp14:anchorId="7FFBD2FB" wp14:editId="7AD9D7F3">
                <wp:simplePos x="0" y="0"/>
                <wp:positionH relativeFrom="column">
                  <wp:posOffset>3813423</wp:posOffset>
                </wp:positionH>
                <wp:positionV relativeFrom="paragraph">
                  <wp:posOffset>196834</wp:posOffset>
                </wp:positionV>
                <wp:extent cx="363" cy="362"/>
                <wp:effectExtent l="57150" t="57150" r="57150" b="57150"/>
                <wp:wrapNone/>
                <wp:docPr id="256" name="インク 256"/>
                <wp:cNvGraphicFramePr/>
                <a:graphic xmlns:a="http://schemas.openxmlformats.org/drawingml/2006/main">
                  <a:graphicData uri="http://schemas.microsoft.com/office/word/2010/wordprocessingInk">
                    <w14:contentPart bwMode="auto" r:id="rId29">
                      <w14:nvContentPartPr>
                        <w14:cNvContentPartPr/>
                      </w14:nvContentPartPr>
                      <w14:xfrm>
                        <a:off x="0" y="0"/>
                        <a:ext cx="363" cy="362"/>
                      </w14:xfrm>
                    </w14:contentPart>
                  </a:graphicData>
                </a:graphic>
              </wp:anchor>
            </w:drawing>
          </mc:Choice>
          <mc:Fallback>
            <w:pict>
              <v:shape w14:anchorId="5E0BB850" id="インク 256" o:spid="_x0000_s1026" type="#_x0000_t75" style="position:absolute;left:0;text-align:left;margin-left:299.55pt;margin-top:14.8pt;width:1.5pt;height:1.5pt;z-index:2516583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">
                <v:imagedata r:id="rId7" o:title=""/>
              </v:shape>
            </w:pict>
          </mc:Fallback>
        </mc:AlternateContent>
      </w:r>
    </w:p>
    <w:p w14:paraId="1872CCE4" w14:textId="3D8AB3E5" w:rsidR="000A6654" w:rsidRDefault="000A6654" w:rsidP="000A6654">
      <w:r>
        <w:rPr>
          <w:noProof/>
        </w:rPr>
        <mc:AlternateContent>
          <mc:Choice Requires="wpi">
            <w:drawing>
              <wp:anchor distT="0" distB="0" distL="114300" distR="114300" simplePos="0" relativeHeight="251658325" behindDoc="0" locked="0" layoutInCell="1" allowOverlap="1" wp14:anchorId="123E6D5B" wp14:editId="4066B12A">
                <wp:simplePos x="0" y="0"/>
                <wp:positionH relativeFrom="column">
                  <wp:posOffset>5479435</wp:posOffset>
                </wp:positionH>
                <wp:positionV relativeFrom="paragraph">
                  <wp:posOffset>58455</wp:posOffset>
                </wp:positionV>
                <wp:extent cx="362" cy="363"/>
                <wp:effectExtent l="57150" t="57150" r="57150" b="57150"/>
                <wp:wrapNone/>
                <wp:docPr id="257" name="インク 257"/>
                <wp:cNvGraphicFramePr/>
                <a:graphic xmlns:a="http://schemas.openxmlformats.org/drawingml/2006/main">
                  <a:graphicData uri="http://schemas.microsoft.com/office/word/2010/wordprocessingInk">
                    <w14:contentPart bwMode="auto" r:id="rId30">
                      <w14:nvContentPartPr>
                        <w14:cNvContentPartPr/>
                      </w14:nvContentPartPr>
                      <w14:xfrm>
                        <a:off x="0" y="0"/>
                        <a:ext cx="362" cy="363"/>
                      </w14:xfrm>
                    </w14:contentPart>
                  </a:graphicData>
                </a:graphic>
              </wp:anchor>
            </w:drawing>
          </mc:Choice>
          <mc:Fallback>
            <w:pict>
              <v:shape w14:anchorId="7B7F568F" id="インク 257" o:spid="_x0000_s1026" type="#_x0000_t75" style="position:absolute;left:0;text-align:left;margin-left:430.75pt;margin-top:3.9pt;width:1.5pt;height:1.5pt;z-index:25165832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">
                <v:imagedata r:id="rId7" o:title=""/>
              </v:shape>
            </w:pict>
          </mc:Fallback>
        </mc:AlternateContent>
      </w:r>
    </w:p>
    <w:p w14:paraId="072B05C6" w14:textId="37F6734B" w:rsidR="000A6654" w:rsidRDefault="000A6654" w:rsidP="000A6654"/>
    <w:p w14:paraId="18892039" w14:textId="16FA5AAF" w:rsidR="000A6654" w:rsidRDefault="000A6654" w:rsidP="000A6654">
      <w:r>
        <w:rPr>
          <w:rFonts w:hint="eastAsia"/>
          <w:noProof/>
        </w:rPr>
        <mc:AlternateContent>
          <mc:Choice Requires="wps">
            <w:drawing>
              <wp:anchor distT="0" distB="0" distL="114300" distR="114300" simplePos="0" relativeHeight="251658336" behindDoc="0" locked="0" layoutInCell="1" allowOverlap="1" wp14:anchorId="1AADD887" wp14:editId="1A58779B">
                <wp:simplePos x="0" y="0"/>
                <wp:positionH relativeFrom="column">
                  <wp:posOffset>161607</wp:posOffset>
                </wp:positionH>
                <wp:positionV relativeFrom="paragraph">
                  <wp:posOffset>161608</wp:posOffset>
                </wp:positionV>
                <wp:extent cx="410845" cy="317500"/>
                <wp:effectExtent l="122873" t="0" r="0" b="73978"/>
                <wp:wrapNone/>
                <wp:docPr id="258" name="二等辺三角形 258"/>
                <wp:cNvGraphicFramePr/>
                <a:graphic xmlns:a="http://schemas.openxmlformats.org/drawingml/2006/main">
                  <a:graphicData uri="http://schemas.microsoft.com/office/word/2010/wordprocessingShape">
                    <wps:wsp>
                      <wps:cNvSpPr/>
                      <wps:spPr>
                        <a:xfrm rot="2982430">
                          <a:off x="0" y="0"/>
                          <a:ext cx="410845" cy="317500"/>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2310F" id="二等辺三角形 258" o:spid="_x0000_s1026" type="#_x0000_t5" style="position:absolute;left:0;text-align:left;margin-left:12.7pt;margin-top:12.75pt;width:32.35pt;height:25pt;rotation:3257609fd;z-index:2516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" fillcolor="#4472c4 [3204]" strokecolor="#1f3763 [1604]" strokeweight="1pt"/>
            </w:pict>
          </mc:Fallback>
        </mc:AlternateContent>
      </w:r>
    </w:p>
    <w:p w14:paraId="5FA5F363" w14:textId="77777777" w:rsidR="000A6654" w:rsidRDefault="000A6654" w:rsidP="000A6654"/>
    <w:p w14:paraId="24730722" w14:textId="180FAF0A" w:rsidR="006D74BD" w:rsidRPr="000A6654" w:rsidRDefault="006D74BD"/>
    <w:p w14:paraId="2CBACA4E" w14:textId="09288FC4" w:rsidR="006D74BD" w:rsidRDefault="006D74BD"/>
    <w:p w14:paraId="7420097F" w14:textId="77777777" w:rsidR="006D74BD" w:rsidRDefault="006D74BD"/>
    <w:p w14:paraId="08438728" w14:textId="18C2EF60" w:rsidR="00832C0D" w:rsidRDefault="00832C0D"/>
    <w:p w14:paraId="4BE01628" w14:textId="570A0E50" w:rsidR="00715138" w:rsidRDefault="00715138"/>
    <w:sectPr w:rsidR="00715138" w:rsidSect="00D4437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神元繁幸">
    <w15:presenceInfo w15:providerId="Windows Live" w15:userId="6866d95ee6bee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C34"/>
    <w:rsid w:val="00001E1A"/>
    <w:rsid w:val="00010524"/>
    <w:rsid w:val="00030066"/>
    <w:rsid w:val="0003386F"/>
    <w:rsid w:val="00040D3B"/>
    <w:rsid w:val="00043909"/>
    <w:rsid w:val="00066A2B"/>
    <w:rsid w:val="000702C5"/>
    <w:rsid w:val="00070D32"/>
    <w:rsid w:val="000874F9"/>
    <w:rsid w:val="000A6654"/>
    <w:rsid w:val="000C4331"/>
    <w:rsid w:val="000D46D3"/>
    <w:rsid w:val="000D52CB"/>
    <w:rsid w:val="000E702A"/>
    <w:rsid w:val="00107B7F"/>
    <w:rsid w:val="00115545"/>
    <w:rsid w:val="00133574"/>
    <w:rsid w:val="00141BB5"/>
    <w:rsid w:val="001519A3"/>
    <w:rsid w:val="00180B2D"/>
    <w:rsid w:val="00180CA7"/>
    <w:rsid w:val="001B0DF6"/>
    <w:rsid w:val="001E5A2C"/>
    <w:rsid w:val="001E6BA6"/>
    <w:rsid w:val="001F6F91"/>
    <w:rsid w:val="002003A0"/>
    <w:rsid w:val="002015C3"/>
    <w:rsid w:val="00201734"/>
    <w:rsid w:val="0022069A"/>
    <w:rsid w:val="00226FDF"/>
    <w:rsid w:val="00236D08"/>
    <w:rsid w:val="0026210D"/>
    <w:rsid w:val="0027138F"/>
    <w:rsid w:val="00290CCC"/>
    <w:rsid w:val="002A548D"/>
    <w:rsid w:val="002B4731"/>
    <w:rsid w:val="002B6737"/>
    <w:rsid w:val="002D39D5"/>
    <w:rsid w:val="002F4713"/>
    <w:rsid w:val="00310C7E"/>
    <w:rsid w:val="00321D5B"/>
    <w:rsid w:val="00333369"/>
    <w:rsid w:val="00346895"/>
    <w:rsid w:val="00352334"/>
    <w:rsid w:val="00355D28"/>
    <w:rsid w:val="003560FC"/>
    <w:rsid w:val="00375034"/>
    <w:rsid w:val="003918A4"/>
    <w:rsid w:val="003A5799"/>
    <w:rsid w:val="003C7B93"/>
    <w:rsid w:val="003D01C8"/>
    <w:rsid w:val="003D2EDB"/>
    <w:rsid w:val="003E3576"/>
    <w:rsid w:val="0040216A"/>
    <w:rsid w:val="00437AB5"/>
    <w:rsid w:val="00450277"/>
    <w:rsid w:val="004709FE"/>
    <w:rsid w:val="00496FCE"/>
    <w:rsid w:val="004A122E"/>
    <w:rsid w:val="004C40B2"/>
    <w:rsid w:val="004D452E"/>
    <w:rsid w:val="004F43C7"/>
    <w:rsid w:val="00501B3B"/>
    <w:rsid w:val="005027F4"/>
    <w:rsid w:val="00507C1D"/>
    <w:rsid w:val="005218D5"/>
    <w:rsid w:val="00545456"/>
    <w:rsid w:val="00554D01"/>
    <w:rsid w:val="0055721F"/>
    <w:rsid w:val="005600BA"/>
    <w:rsid w:val="005677CA"/>
    <w:rsid w:val="005830D8"/>
    <w:rsid w:val="00597AC8"/>
    <w:rsid w:val="005A2C75"/>
    <w:rsid w:val="005C6ECD"/>
    <w:rsid w:val="005D4FC2"/>
    <w:rsid w:val="00626437"/>
    <w:rsid w:val="00635FCD"/>
    <w:rsid w:val="0064410A"/>
    <w:rsid w:val="00646F61"/>
    <w:rsid w:val="006877DC"/>
    <w:rsid w:val="006B22A5"/>
    <w:rsid w:val="006C57AE"/>
    <w:rsid w:val="006D74BD"/>
    <w:rsid w:val="006F2D19"/>
    <w:rsid w:val="00702143"/>
    <w:rsid w:val="00715138"/>
    <w:rsid w:val="00730DE3"/>
    <w:rsid w:val="00735D47"/>
    <w:rsid w:val="00737363"/>
    <w:rsid w:val="007452F8"/>
    <w:rsid w:val="00773668"/>
    <w:rsid w:val="0079039A"/>
    <w:rsid w:val="007D2866"/>
    <w:rsid w:val="007E3C5E"/>
    <w:rsid w:val="007E5398"/>
    <w:rsid w:val="007E59B7"/>
    <w:rsid w:val="007F200B"/>
    <w:rsid w:val="007F7A79"/>
    <w:rsid w:val="008033A4"/>
    <w:rsid w:val="00804179"/>
    <w:rsid w:val="008046DA"/>
    <w:rsid w:val="00832C0D"/>
    <w:rsid w:val="00846556"/>
    <w:rsid w:val="0085241C"/>
    <w:rsid w:val="00856004"/>
    <w:rsid w:val="00861FCA"/>
    <w:rsid w:val="0086725C"/>
    <w:rsid w:val="00891CB0"/>
    <w:rsid w:val="00895F83"/>
    <w:rsid w:val="008B0214"/>
    <w:rsid w:val="008C04A8"/>
    <w:rsid w:val="008C6764"/>
    <w:rsid w:val="008D3006"/>
    <w:rsid w:val="008E032A"/>
    <w:rsid w:val="008E5F53"/>
    <w:rsid w:val="009027AE"/>
    <w:rsid w:val="009031CF"/>
    <w:rsid w:val="00916C6A"/>
    <w:rsid w:val="0093767C"/>
    <w:rsid w:val="00955AFB"/>
    <w:rsid w:val="009852DC"/>
    <w:rsid w:val="00994F71"/>
    <w:rsid w:val="009A7CBA"/>
    <w:rsid w:val="009B07B9"/>
    <w:rsid w:val="009E0FA5"/>
    <w:rsid w:val="009E5578"/>
    <w:rsid w:val="009E5965"/>
    <w:rsid w:val="009E68FA"/>
    <w:rsid w:val="009F290A"/>
    <w:rsid w:val="00A040C8"/>
    <w:rsid w:val="00A13FD1"/>
    <w:rsid w:val="00A14F1E"/>
    <w:rsid w:val="00A17BFD"/>
    <w:rsid w:val="00A2388A"/>
    <w:rsid w:val="00A27BC2"/>
    <w:rsid w:val="00A4446E"/>
    <w:rsid w:val="00A71694"/>
    <w:rsid w:val="00AB1037"/>
    <w:rsid w:val="00AC17AF"/>
    <w:rsid w:val="00AC3A73"/>
    <w:rsid w:val="00AF37D2"/>
    <w:rsid w:val="00B00F00"/>
    <w:rsid w:val="00B0368F"/>
    <w:rsid w:val="00B07483"/>
    <w:rsid w:val="00B66D26"/>
    <w:rsid w:val="00B705CD"/>
    <w:rsid w:val="00B70877"/>
    <w:rsid w:val="00B7272B"/>
    <w:rsid w:val="00B7557B"/>
    <w:rsid w:val="00B91D98"/>
    <w:rsid w:val="00B94CAF"/>
    <w:rsid w:val="00B97184"/>
    <w:rsid w:val="00BA5178"/>
    <w:rsid w:val="00BE1A3A"/>
    <w:rsid w:val="00BF1D7C"/>
    <w:rsid w:val="00C035E4"/>
    <w:rsid w:val="00C54D79"/>
    <w:rsid w:val="00C64062"/>
    <w:rsid w:val="00C76F47"/>
    <w:rsid w:val="00C81D89"/>
    <w:rsid w:val="00C83494"/>
    <w:rsid w:val="00C87608"/>
    <w:rsid w:val="00CA4001"/>
    <w:rsid w:val="00CC0BFC"/>
    <w:rsid w:val="00CD6A25"/>
    <w:rsid w:val="00CE06CF"/>
    <w:rsid w:val="00D07E4C"/>
    <w:rsid w:val="00D336C8"/>
    <w:rsid w:val="00D377EB"/>
    <w:rsid w:val="00D4163A"/>
    <w:rsid w:val="00D42275"/>
    <w:rsid w:val="00D44375"/>
    <w:rsid w:val="00DA4E48"/>
    <w:rsid w:val="00DF334C"/>
    <w:rsid w:val="00E05421"/>
    <w:rsid w:val="00E622B7"/>
    <w:rsid w:val="00E65C34"/>
    <w:rsid w:val="00E70C81"/>
    <w:rsid w:val="00E712DA"/>
    <w:rsid w:val="00E72A22"/>
    <w:rsid w:val="00E73451"/>
    <w:rsid w:val="00EC0549"/>
    <w:rsid w:val="00EC1BCF"/>
    <w:rsid w:val="00EC4FC1"/>
    <w:rsid w:val="00F3145B"/>
    <w:rsid w:val="00F50BF9"/>
    <w:rsid w:val="00F6735F"/>
    <w:rsid w:val="00F7657F"/>
    <w:rsid w:val="00FB107E"/>
    <w:rsid w:val="00FD23BD"/>
    <w:rsid w:val="00FD3DA0"/>
    <w:rsid w:val="00FD7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E70A94"/>
  <w15:chartTrackingRefBased/>
  <w15:docId w15:val="{34CF9E54-FE37-694B-82FA-F3A4F91C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6210D"/>
    <w:rPr>
      <w:sz w:val="18"/>
      <w:szCs w:val="18"/>
    </w:rPr>
  </w:style>
  <w:style w:type="paragraph" w:styleId="a4">
    <w:name w:val="annotation text"/>
    <w:basedOn w:val="a"/>
    <w:link w:val="a5"/>
    <w:uiPriority w:val="99"/>
    <w:semiHidden/>
    <w:unhideWhenUsed/>
    <w:rsid w:val="0026210D"/>
    <w:pPr>
      <w:jc w:val="left"/>
    </w:pPr>
  </w:style>
  <w:style w:type="character" w:customStyle="1" w:styleId="a5">
    <w:name w:val="コメント文字列 (文字)"/>
    <w:basedOn w:val="a0"/>
    <w:link w:val="a4"/>
    <w:uiPriority w:val="99"/>
    <w:semiHidden/>
    <w:rsid w:val="0026210D"/>
  </w:style>
  <w:style w:type="paragraph" w:styleId="a6">
    <w:name w:val="annotation subject"/>
    <w:basedOn w:val="a4"/>
    <w:next w:val="a4"/>
    <w:link w:val="a7"/>
    <w:uiPriority w:val="99"/>
    <w:semiHidden/>
    <w:unhideWhenUsed/>
    <w:rsid w:val="0026210D"/>
    <w:rPr>
      <w:b/>
      <w:bCs/>
    </w:rPr>
  </w:style>
  <w:style w:type="character" w:customStyle="1" w:styleId="a7">
    <w:name w:val="コメント内容 (文字)"/>
    <w:basedOn w:val="a5"/>
    <w:link w:val="a6"/>
    <w:uiPriority w:val="99"/>
    <w:semiHidden/>
    <w:rsid w:val="0026210D"/>
    <w:rPr>
      <w:b/>
      <w:bCs/>
    </w:rPr>
  </w:style>
  <w:style w:type="paragraph" w:styleId="a8">
    <w:name w:val="Balloon Text"/>
    <w:basedOn w:val="a"/>
    <w:link w:val="a9"/>
    <w:uiPriority w:val="99"/>
    <w:semiHidden/>
    <w:unhideWhenUsed/>
    <w:rsid w:val="0026210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6210D"/>
    <w:rPr>
      <w:rFonts w:asciiTheme="majorHAnsi" w:eastAsiaTheme="majorEastAsia" w:hAnsiTheme="majorHAnsi" w:cstheme="majorBidi"/>
      <w:sz w:val="18"/>
      <w:szCs w:val="18"/>
    </w:rPr>
  </w:style>
  <w:style w:type="paragraph" w:styleId="aa">
    <w:name w:val="Revision"/>
    <w:hidden/>
    <w:uiPriority w:val="99"/>
    <w:semiHidden/>
    <w:rsid w:val="00AB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20.xml"/><Relationship Id="rId3" Type="http://schemas.openxmlformats.org/officeDocument/2006/relationships/settings" Target="settings.xml"/><Relationship Id="rId21" Type="http://schemas.openxmlformats.org/officeDocument/2006/relationships/customXml" Target="ink/ink15.xml"/><Relationship Id="rId7" Type="http://schemas.openxmlformats.org/officeDocument/2006/relationships/image" Target="media/image2.emf"/><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customXml" Target="ink/ink1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0.xml"/><Relationship Id="rId20" Type="http://schemas.openxmlformats.org/officeDocument/2006/relationships/customXml" Target="ink/ink14.xml"/><Relationship Id="rId29" Type="http://schemas.openxmlformats.org/officeDocument/2006/relationships/customXml" Target="ink/ink23.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5.xml"/><Relationship Id="rId24" Type="http://schemas.openxmlformats.org/officeDocument/2006/relationships/customXml" Target="ink/ink18.xml"/><Relationship Id="rId32" Type="http://schemas.microsoft.com/office/2011/relationships/people" Target="people.xml"/><Relationship Id="rId5" Type="http://schemas.openxmlformats.org/officeDocument/2006/relationships/image" Target="media/image1.png"/><Relationship Id="rId15" Type="http://schemas.openxmlformats.org/officeDocument/2006/relationships/customXml" Target="ink/ink9.xml"/><Relationship Id="rId23" Type="http://schemas.openxmlformats.org/officeDocument/2006/relationships/customXml" Target="ink/ink17.xml"/><Relationship Id="rId28" Type="http://schemas.openxmlformats.org/officeDocument/2006/relationships/customXml" Target="ink/ink22.xml"/><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customXml" Target="ink/ink16.xml"/><Relationship Id="rId27" Type="http://schemas.openxmlformats.org/officeDocument/2006/relationships/customXml" Target="ink/ink21.xml"/><Relationship Id="rId30" Type="http://schemas.openxmlformats.org/officeDocument/2006/relationships/customXml" Target="ink/ink2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1:25.501"/>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7:43.515"/>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4T04:44:08.483"/>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4T04:44:08.484"/>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07:01.809"/>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07:01.810"/>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19:17.253"/>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0:19:17.254"/>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37:05.277"/>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37:05.278"/>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53:10.855"/>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1:25.502"/>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16T04:53:10.856"/>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1T00:28:44.379"/>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1T00:28:44.379"/>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2T00:16:11.598"/>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8-22T00:16:11.598"/>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3:43.851"/>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3:43.851"/>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5:50.164"/>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5:50.164"/>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6:57.795"/>
    </inkml:context>
    <inkml:brush xml:id="br0">
      <inkml:brushProperty name="width" value="0.05" units="cm"/>
      <inkml:brushProperty name="height" value="0.05" units="cm"/>
      <inkml:brushProperty name="color" value="#ED1C24"/>
    </inkml:brush>
  </inkml:definitions>
  <inkml:trace contextRef="#ctx0" brushRef="#br0">-79-77,'0'0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6:57.796"/>
    </inkml:context>
    <inkml:brush xml:id="br0">
      <inkml:brushProperty name="width" value="0.05" units="cm"/>
      <inkml:brushProperty name="height" value="0.05" units="cm"/>
      <inkml:brushProperty name="color" value="#ED1C24"/>
    </inkml:brush>
  </inkml:definitions>
  <inkml:trace contextRef="#ctx0" brushRef="#br0">-110-79,'0'0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3T15:37:43.515"/>
    </inkml:context>
    <inkml:brush xml:id="br0">
      <inkml:brushProperty name="width" value="0.05" units="cm"/>
      <inkml:brushProperty name="height" value="0.05" units="cm"/>
      <inkml:brushProperty name="color" value="#ED1C24"/>
    </inkml:brush>
  </inkml:definitions>
  <inkml:trace contextRef="#ctx0" brushRef="#br0">-79-77,'0'0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269</Words>
  <Characters>1535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繁幸</dc:creator>
  <cp:keywords/>
  <dc:description/>
  <cp:lastModifiedBy>神元繁幸</cp:lastModifiedBy>
  <cp:revision>2</cp:revision>
  <dcterms:created xsi:type="dcterms:W3CDTF">2017-09-13T15:42:00Z</dcterms:created>
  <dcterms:modified xsi:type="dcterms:W3CDTF">2017-09-13T15:42:00Z</dcterms:modified>
</cp:coreProperties>
</file>